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86" w:rsidRPr="00FD57D1" w:rsidRDefault="00647DFC" w:rsidP="00FD57D1">
      <w:pPr>
        <w:pStyle w:val="Title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JavaScript Packaging</w:t>
      </w:r>
    </w:p>
    <w:p w:rsidR="001B46F8" w:rsidRPr="001B46F8" w:rsidRDefault="001B46F8" w:rsidP="001B46F8"/>
    <w:p w:rsidR="00AB012F" w:rsidRDefault="00AB012F" w:rsidP="00AB012F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19931464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656A4" w:rsidRDefault="00C656A4">
          <w:pPr>
            <w:pStyle w:val="TOCHeading"/>
          </w:pPr>
          <w:r>
            <w:t>Contents</w:t>
          </w:r>
        </w:p>
        <w:p w:rsidR="000378E2" w:rsidRDefault="00C656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51903" w:history="1">
            <w:r w:rsidR="000378E2" w:rsidRPr="00D3715E">
              <w:rPr>
                <w:rStyle w:val="Hyperlink"/>
                <w:noProof/>
              </w:rPr>
              <w:t>Introduction:</w:t>
            </w:r>
            <w:r w:rsidR="000378E2">
              <w:rPr>
                <w:noProof/>
                <w:webHidden/>
              </w:rPr>
              <w:tab/>
            </w:r>
            <w:r w:rsidR="000378E2">
              <w:rPr>
                <w:noProof/>
                <w:webHidden/>
              </w:rPr>
              <w:fldChar w:fldCharType="begin"/>
            </w:r>
            <w:r w:rsidR="000378E2">
              <w:rPr>
                <w:noProof/>
                <w:webHidden/>
              </w:rPr>
              <w:instrText xml:space="preserve"> PAGEREF _Toc417051903 \h </w:instrText>
            </w:r>
            <w:r w:rsidR="000378E2">
              <w:rPr>
                <w:noProof/>
                <w:webHidden/>
              </w:rPr>
            </w:r>
            <w:r w:rsidR="000378E2">
              <w:rPr>
                <w:noProof/>
                <w:webHidden/>
              </w:rPr>
              <w:fldChar w:fldCharType="separate"/>
            </w:r>
            <w:r w:rsidR="000378E2">
              <w:rPr>
                <w:noProof/>
                <w:webHidden/>
              </w:rPr>
              <w:t>2</w:t>
            </w:r>
            <w:r w:rsidR="000378E2">
              <w:rPr>
                <w:noProof/>
                <w:webHidden/>
              </w:rPr>
              <w:fldChar w:fldCharType="end"/>
            </w:r>
          </w:hyperlink>
        </w:p>
        <w:p w:rsidR="000378E2" w:rsidRDefault="00CA6C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051904" w:history="1">
            <w:r w:rsidR="000378E2" w:rsidRPr="00D3715E">
              <w:rPr>
                <w:rStyle w:val="Hyperlink"/>
                <w:noProof/>
              </w:rPr>
              <w:t>Overview</w:t>
            </w:r>
            <w:r w:rsidR="000378E2">
              <w:rPr>
                <w:noProof/>
                <w:webHidden/>
              </w:rPr>
              <w:tab/>
            </w:r>
            <w:r w:rsidR="000378E2">
              <w:rPr>
                <w:noProof/>
                <w:webHidden/>
              </w:rPr>
              <w:fldChar w:fldCharType="begin"/>
            </w:r>
            <w:r w:rsidR="000378E2">
              <w:rPr>
                <w:noProof/>
                <w:webHidden/>
              </w:rPr>
              <w:instrText xml:space="preserve"> PAGEREF _Toc417051904 \h </w:instrText>
            </w:r>
            <w:r w:rsidR="000378E2">
              <w:rPr>
                <w:noProof/>
                <w:webHidden/>
              </w:rPr>
            </w:r>
            <w:r w:rsidR="000378E2">
              <w:rPr>
                <w:noProof/>
                <w:webHidden/>
              </w:rPr>
              <w:fldChar w:fldCharType="separate"/>
            </w:r>
            <w:r w:rsidR="000378E2">
              <w:rPr>
                <w:noProof/>
                <w:webHidden/>
              </w:rPr>
              <w:t>2</w:t>
            </w:r>
            <w:r w:rsidR="000378E2">
              <w:rPr>
                <w:noProof/>
                <w:webHidden/>
              </w:rPr>
              <w:fldChar w:fldCharType="end"/>
            </w:r>
          </w:hyperlink>
        </w:p>
        <w:p w:rsidR="000378E2" w:rsidRDefault="00CA6C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051905" w:history="1">
            <w:r w:rsidR="000378E2" w:rsidRPr="00D3715E">
              <w:rPr>
                <w:rStyle w:val="Hyperlink"/>
                <w:noProof/>
              </w:rPr>
              <w:t>Steps to create Package</w:t>
            </w:r>
            <w:r w:rsidR="000378E2">
              <w:rPr>
                <w:noProof/>
                <w:webHidden/>
              </w:rPr>
              <w:tab/>
            </w:r>
            <w:r w:rsidR="000378E2">
              <w:rPr>
                <w:noProof/>
                <w:webHidden/>
              </w:rPr>
              <w:fldChar w:fldCharType="begin"/>
            </w:r>
            <w:r w:rsidR="000378E2">
              <w:rPr>
                <w:noProof/>
                <w:webHidden/>
              </w:rPr>
              <w:instrText xml:space="preserve"> PAGEREF _Toc417051905 \h </w:instrText>
            </w:r>
            <w:r w:rsidR="000378E2">
              <w:rPr>
                <w:noProof/>
                <w:webHidden/>
              </w:rPr>
            </w:r>
            <w:r w:rsidR="000378E2">
              <w:rPr>
                <w:noProof/>
                <w:webHidden/>
              </w:rPr>
              <w:fldChar w:fldCharType="separate"/>
            </w:r>
            <w:r w:rsidR="000378E2">
              <w:rPr>
                <w:noProof/>
                <w:webHidden/>
              </w:rPr>
              <w:t>2</w:t>
            </w:r>
            <w:r w:rsidR="000378E2">
              <w:rPr>
                <w:noProof/>
                <w:webHidden/>
              </w:rPr>
              <w:fldChar w:fldCharType="end"/>
            </w:r>
          </w:hyperlink>
        </w:p>
        <w:p w:rsidR="000378E2" w:rsidRDefault="00CA6C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7051906" w:history="1">
            <w:r w:rsidR="000378E2" w:rsidRPr="00D3715E">
              <w:rPr>
                <w:rStyle w:val="Hyperlink"/>
                <w:noProof/>
              </w:rPr>
              <w:t>Quick Reference for Installer for JavaScript Node-webkit</w:t>
            </w:r>
            <w:r w:rsidR="000378E2">
              <w:rPr>
                <w:noProof/>
                <w:webHidden/>
              </w:rPr>
              <w:tab/>
            </w:r>
            <w:r w:rsidR="000378E2">
              <w:rPr>
                <w:noProof/>
                <w:webHidden/>
              </w:rPr>
              <w:fldChar w:fldCharType="begin"/>
            </w:r>
            <w:r w:rsidR="000378E2">
              <w:rPr>
                <w:noProof/>
                <w:webHidden/>
              </w:rPr>
              <w:instrText xml:space="preserve"> PAGEREF _Toc417051906 \h </w:instrText>
            </w:r>
            <w:r w:rsidR="000378E2">
              <w:rPr>
                <w:noProof/>
                <w:webHidden/>
              </w:rPr>
            </w:r>
            <w:r w:rsidR="000378E2">
              <w:rPr>
                <w:noProof/>
                <w:webHidden/>
              </w:rPr>
              <w:fldChar w:fldCharType="separate"/>
            </w:r>
            <w:r w:rsidR="000378E2">
              <w:rPr>
                <w:noProof/>
                <w:webHidden/>
              </w:rPr>
              <w:t>3</w:t>
            </w:r>
            <w:r w:rsidR="000378E2">
              <w:rPr>
                <w:noProof/>
                <w:webHidden/>
              </w:rPr>
              <w:fldChar w:fldCharType="end"/>
            </w:r>
          </w:hyperlink>
        </w:p>
        <w:p w:rsidR="00C656A4" w:rsidRDefault="00C656A4">
          <w:r>
            <w:rPr>
              <w:b/>
              <w:bCs/>
              <w:noProof/>
            </w:rPr>
            <w:fldChar w:fldCharType="end"/>
          </w:r>
        </w:p>
      </w:sdtContent>
    </w:sdt>
    <w:p w:rsidR="005A67ED" w:rsidRDefault="005A67ED" w:rsidP="00B26FBC">
      <w:pPr>
        <w:pStyle w:val="Heading1"/>
      </w:pPr>
    </w:p>
    <w:p w:rsidR="000C0B73" w:rsidRDefault="000C0B73" w:rsidP="000C0B73"/>
    <w:p w:rsidR="000C0B73" w:rsidRDefault="000C0B73" w:rsidP="000C0B73"/>
    <w:p w:rsidR="000C0B73" w:rsidRDefault="000C0B73" w:rsidP="000C0B73"/>
    <w:p w:rsidR="000C0B73" w:rsidRDefault="000C0B73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E95666" w:rsidRDefault="00E95666" w:rsidP="000C0B73"/>
    <w:p w:rsidR="000C0B73" w:rsidRPr="000C0B73" w:rsidRDefault="000C0B73" w:rsidP="000C0B73"/>
    <w:p w:rsidR="005A67ED" w:rsidRDefault="005A67ED" w:rsidP="00B26FBC">
      <w:pPr>
        <w:pStyle w:val="Heading1"/>
      </w:pPr>
    </w:p>
    <w:p w:rsidR="005015D7" w:rsidRDefault="005709C9" w:rsidP="00B26FBC">
      <w:pPr>
        <w:pStyle w:val="Heading1"/>
      </w:pPr>
      <w:bookmarkStart w:id="0" w:name="_Toc417051903"/>
      <w:r w:rsidRPr="00B26FBC">
        <w:t>Introduction</w:t>
      </w:r>
      <w:r w:rsidR="004E7027" w:rsidRPr="00B26FBC">
        <w:t>:</w:t>
      </w:r>
      <w:bookmarkEnd w:id="0"/>
    </w:p>
    <w:p w:rsidR="00394A71" w:rsidRDefault="00394A71" w:rsidP="00837C05">
      <w:pPr>
        <w:jc w:val="both"/>
      </w:pPr>
    </w:p>
    <w:p w:rsidR="00332148" w:rsidRDefault="00512233" w:rsidP="003A3368">
      <w:pPr>
        <w:jc w:val="both"/>
      </w:pPr>
      <w:r>
        <w:t xml:space="preserve">This document </w:t>
      </w:r>
      <w:del w:id="1" w:author="Elias, Bassem" w:date="2015-04-23T16:18:00Z">
        <w:r w:rsidDel="00832907">
          <w:delText xml:space="preserve">is aimed at </w:delText>
        </w:r>
      </w:del>
      <w:r>
        <w:t>help</w:t>
      </w:r>
      <w:ins w:id="2" w:author="Elias, Bassem" w:date="2015-04-23T16:18:00Z">
        <w:r w:rsidR="00832907">
          <w:t>s</w:t>
        </w:r>
      </w:ins>
      <w:del w:id="3" w:author="Elias, Bassem" w:date="2015-04-23T16:18:00Z">
        <w:r w:rsidDel="00832907">
          <w:delText>ing</w:delText>
        </w:r>
      </w:del>
      <w:r>
        <w:t xml:space="preserve"> you create a package for your </w:t>
      </w:r>
      <w:ins w:id="4" w:author="Elias, Bassem" w:date="2015-04-23T16:19:00Z">
        <w:r w:rsidR="00832907">
          <w:t xml:space="preserve">JavaScript-developed </w:t>
        </w:r>
      </w:ins>
      <w:r>
        <w:t>app</w:t>
      </w:r>
      <w:del w:id="5" w:author="Elias, Bassem" w:date="2015-04-23T16:20:00Z">
        <w:r w:rsidDel="00832907">
          <w:delText xml:space="preserve"> developed using JavaScript</w:delText>
        </w:r>
      </w:del>
      <w:r>
        <w:t>. It will help you create an executable</w:t>
      </w:r>
      <w:r w:rsidR="00A228D5">
        <w:t xml:space="preserve"> and manifest file for your app. You can then use the executable along with </w:t>
      </w:r>
      <w:proofErr w:type="spellStart"/>
      <w:r w:rsidR="00A228D5">
        <w:t>dlls</w:t>
      </w:r>
      <w:proofErr w:type="spellEnd"/>
      <w:r w:rsidR="00A228D5">
        <w:t xml:space="preserve"> to create an installer (</w:t>
      </w:r>
      <w:del w:id="6" w:author="Elias, Bassem" w:date="2015-04-23T16:21:00Z">
        <w:r w:rsidR="00A228D5" w:rsidDel="00832907">
          <w:delText>For that you would need to look into documentation for</w:delText>
        </w:r>
      </w:del>
      <w:ins w:id="7" w:author="Elias, Bassem" w:date="2015-04-23T16:21:00Z">
        <w:r w:rsidR="00832907">
          <w:t>More information on</w:t>
        </w:r>
      </w:ins>
      <w:r w:rsidR="00A228D5">
        <w:t xml:space="preserve"> creating</w:t>
      </w:r>
      <w:ins w:id="8" w:author="Elias, Bassem" w:date="2015-04-23T16:21:00Z">
        <w:r w:rsidR="00832907">
          <w:t xml:space="preserve"> an</w:t>
        </w:r>
      </w:ins>
      <w:r w:rsidR="00A228D5">
        <w:t xml:space="preserve"> installer</w:t>
      </w:r>
      <w:del w:id="9" w:author="Elias, Bassem" w:date="2015-04-23T16:21:00Z">
        <w:r w:rsidR="000F7AD7" w:rsidDel="00832907">
          <w:delText>;</w:delText>
        </w:r>
      </w:del>
      <w:r w:rsidR="000F7AD7">
        <w:t xml:space="preserve"> using </w:t>
      </w:r>
      <w:ins w:id="10" w:author="Elias, Bassem" w:date="2015-04-23T16:21:00Z">
        <w:r w:rsidR="00832907">
          <w:t xml:space="preserve">an </w:t>
        </w:r>
      </w:ins>
      <w:r w:rsidR="000F7AD7">
        <w:t xml:space="preserve">executable and </w:t>
      </w:r>
      <w:proofErr w:type="spellStart"/>
      <w:r w:rsidR="000F7AD7">
        <w:t>dll</w:t>
      </w:r>
      <w:ins w:id="11" w:author="Elias, Bassem" w:date="2015-04-23T16:21:00Z">
        <w:r w:rsidR="00832907">
          <w:t>s</w:t>
        </w:r>
        <w:proofErr w:type="spellEnd"/>
        <w:r w:rsidR="00832907">
          <w:t xml:space="preserve"> can be found </w:t>
        </w:r>
      </w:ins>
      <w:del w:id="12" w:author="Elias, Bassem" w:date="2015-04-23T16:22:00Z">
        <w:r w:rsidR="000F7AD7" w:rsidDel="00832907">
          <w:delText xml:space="preserve"> created </w:delText>
        </w:r>
      </w:del>
      <w:r w:rsidR="000F7AD7">
        <w:t>here</w:t>
      </w:r>
      <w:r w:rsidR="00A228D5">
        <w:t>)</w:t>
      </w:r>
      <w:r w:rsidR="000F7AD7">
        <w:t>.</w:t>
      </w:r>
      <w:r w:rsidR="00332148">
        <w:t xml:space="preserve"> </w:t>
      </w:r>
    </w:p>
    <w:p w:rsidR="005A67ED" w:rsidRDefault="005A67ED" w:rsidP="00837C05">
      <w:pPr>
        <w:jc w:val="both"/>
      </w:pPr>
    </w:p>
    <w:p w:rsidR="003172DD" w:rsidRDefault="003172DD" w:rsidP="00837C05">
      <w:pPr>
        <w:jc w:val="both"/>
      </w:pPr>
    </w:p>
    <w:p w:rsidR="00332148" w:rsidRDefault="00745DF9" w:rsidP="00B26FBC">
      <w:pPr>
        <w:pStyle w:val="Heading1"/>
      </w:pPr>
      <w:bookmarkStart w:id="13" w:name="_Toc417051904"/>
      <w:r>
        <w:t>Overview</w:t>
      </w:r>
      <w:bookmarkEnd w:id="13"/>
    </w:p>
    <w:p w:rsidR="00D41877" w:rsidRDefault="00D41877" w:rsidP="00D41877"/>
    <w:p w:rsidR="00D41877" w:rsidRDefault="00D41877" w:rsidP="003A3368">
      <w:pPr>
        <w:jc w:val="both"/>
      </w:pPr>
      <w:r>
        <w:t xml:space="preserve">This document assumes that you have used </w:t>
      </w:r>
      <w:ins w:id="14" w:author="Elias, Bassem" w:date="2015-04-23T16:29:00Z">
        <w:r w:rsidR="0035130E">
          <w:t xml:space="preserve">the </w:t>
        </w:r>
      </w:ins>
      <w:r>
        <w:t>sprout node-</w:t>
      </w:r>
      <w:proofErr w:type="spellStart"/>
      <w:r>
        <w:t>webkit</w:t>
      </w:r>
      <w:proofErr w:type="spellEnd"/>
      <w:r>
        <w:t xml:space="preserve"> bundle t</w:t>
      </w:r>
      <w:r w:rsidR="00EE4905">
        <w:t xml:space="preserve">o build </w:t>
      </w:r>
      <w:ins w:id="15" w:author="Elias, Bassem" w:date="2015-04-23T16:29:00Z">
        <w:r w:rsidR="0035130E">
          <w:t xml:space="preserve">a </w:t>
        </w:r>
      </w:ins>
      <w:r w:rsidR="00EE4905">
        <w:t>JavaScrip</w:t>
      </w:r>
      <w:r w:rsidR="00262FCF">
        <w:t xml:space="preserve">t application. You probably </w:t>
      </w:r>
      <w:del w:id="16" w:author="Elias, Bassem" w:date="2015-04-23T16:29:00Z">
        <w:r w:rsidR="00262FCF" w:rsidDel="0035130E">
          <w:delText xml:space="preserve">would </w:delText>
        </w:r>
      </w:del>
      <w:r w:rsidR="00262FCF">
        <w:t xml:space="preserve">have </w:t>
      </w:r>
      <w:del w:id="17" w:author="Elias, Bassem" w:date="2015-04-23T16:29:00Z">
        <w:r w:rsidR="00262FCF" w:rsidDel="0035130E">
          <w:delText xml:space="preserve">bunch </w:delText>
        </w:r>
      </w:del>
      <w:ins w:id="18" w:author="Elias, Bassem" w:date="2015-04-23T16:29:00Z">
        <w:r w:rsidR="0035130E">
          <w:t>a number</w:t>
        </w:r>
        <w:r w:rsidR="0035130E">
          <w:t xml:space="preserve"> </w:t>
        </w:r>
      </w:ins>
      <w:r w:rsidR="00262FCF">
        <w:t>of html files (main.html, mat.html etc.)</w:t>
      </w:r>
      <w:ins w:id="19" w:author="Elias, Bassem" w:date="2015-04-23T16:29:00Z">
        <w:r w:rsidR="0035130E">
          <w:t>,</w:t>
        </w:r>
      </w:ins>
      <w:r w:rsidR="00262FCF">
        <w:t xml:space="preserve"> JavaScript files (.</w:t>
      </w:r>
      <w:proofErr w:type="spellStart"/>
      <w:r w:rsidR="00262FCF">
        <w:t>js</w:t>
      </w:r>
      <w:proofErr w:type="spellEnd"/>
      <w:r w:rsidR="00262FCF">
        <w:t xml:space="preserve"> files containing JavaScript node </w:t>
      </w:r>
      <w:proofErr w:type="spellStart"/>
      <w:r w:rsidR="00262FCF">
        <w:t>webkit</w:t>
      </w:r>
      <w:proofErr w:type="spellEnd"/>
      <w:r w:rsidR="00262FCF">
        <w:t xml:space="preserve"> code)</w:t>
      </w:r>
      <w:r w:rsidR="00DB5441">
        <w:t xml:space="preserve"> and maybe</w:t>
      </w:r>
      <w:ins w:id="20" w:author="Elias, Bassem" w:date="2015-04-23T16:30:00Z">
        <w:r w:rsidR="0035130E">
          <w:t xml:space="preserve"> a</w:t>
        </w:r>
      </w:ins>
      <w:r w:rsidR="00DB5441">
        <w:t xml:space="preserve"> </w:t>
      </w:r>
      <w:del w:id="21" w:author="Elias, Bassem" w:date="2015-04-23T16:30:00Z">
        <w:r w:rsidR="00DB5441" w:rsidDel="0035130E">
          <w:delText xml:space="preserve">bunch </w:delText>
        </w:r>
      </w:del>
      <w:ins w:id="22" w:author="Elias, Bassem" w:date="2015-04-23T16:30:00Z">
        <w:r w:rsidR="0035130E">
          <w:t>number</w:t>
        </w:r>
        <w:r w:rsidR="0035130E">
          <w:t xml:space="preserve"> </w:t>
        </w:r>
      </w:ins>
      <w:r w:rsidR="00DB5441">
        <w:t xml:space="preserve">of </w:t>
      </w:r>
      <w:proofErr w:type="spellStart"/>
      <w:r w:rsidR="00DB5441">
        <w:t>dll</w:t>
      </w:r>
      <w:proofErr w:type="spellEnd"/>
      <w:ins w:id="23" w:author="Elias, Bassem" w:date="2015-04-23T16:30:00Z">
        <w:r w:rsidR="0035130E">
          <w:t xml:space="preserve"> files</w:t>
        </w:r>
      </w:ins>
      <w:del w:id="24" w:author="Elias, Bassem" w:date="2015-04-23T16:30:00Z">
        <w:r w:rsidR="00DB5441" w:rsidDel="0035130E">
          <w:delText>s</w:delText>
        </w:r>
      </w:del>
      <w:r w:rsidR="00DB5441">
        <w:t xml:space="preserve">. </w:t>
      </w:r>
      <w:r w:rsidR="003E3396">
        <w:t xml:space="preserve">All of these files </w:t>
      </w:r>
      <w:del w:id="25" w:author="Elias, Bassem" w:date="2015-04-23T16:30:00Z">
        <w:r w:rsidR="003E3396" w:rsidDel="0035130E">
          <w:delText>would</w:delText>
        </w:r>
        <w:r w:rsidR="002625F8" w:rsidDel="0035130E">
          <w:delText xml:space="preserve"> become</w:delText>
        </w:r>
      </w:del>
      <w:ins w:id="26" w:author="Elias, Bassem" w:date="2015-04-23T16:30:00Z">
        <w:r w:rsidR="0035130E">
          <w:t>are</w:t>
        </w:r>
      </w:ins>
      <w:r w:rsidR="002625F8">
        <w:t xml:space="preserve"> part of the package</w:t>
      </w:r>
      <w:ins w:id="27" w:author="Elias, Bassem" w:date="2015-04-23T16:30:00Z">
        <w:r w:rsidR="0035130E">
          <w:t xml:space="preserve"> needed</w:t>
        </w:r>
      </w:ins>
      <w:r w:rsidR="002625F8">
        <w:t xml:space="preserve"> to create </w:t>
      </w:r>
      <w:ins w:id="28" w:author="Elias, Bassem" w:date="2015-04-23T16:31:00Z">
        <w:r w:rsidR="0035130E">
          <w:t xml:space="preserve">an </w:t>
        </w:r>
      </w:ins>
      <w:r w:rsidR="002625F8">
        <w:t xml:space="preserve">executable </w:t>
      </w:r>
      <w:del w:id="29" w:author="Elias, Bassem" w:date="2015-04-23T16:31:00Z">
        <w:r w:rsidR="002625F8" w:rsidDel="0035130E">
          <w:delText xml:space="preserve">which </w:delText>
        </w:r>
      </w:del>
      <w:ins w:id="30" w:author="Elias, Bassem" w:date="2015-04-23T16:31:00Z">
        <w:r w:rsidR="0035130E">
          <w:t>that can also</w:t>
        </w:r>
      </w:ins>
      <w:del w:id="31" w:author="Elias, Bassem" w:date="2015-04-23T16:31:00Z">
        <w:r w:rsidR="002625F8" w:rsidDel="0035130E">
          <w:delText>later could</w:delText>
        </w:r>
      </w:del>
      <w:r w:rsidR="002625F8">
        <w:t xml:space="preserve"> be used to create</w:t>
      </w:r>
      <w:ins w:id="32" w:author="Elias, Bassem" w:date="2015-04-23T16:31:00Z">
        <w:r w:rsidR="0035130E">
          <w:t xml:space="preserve"> an</w:t>
        </w:r>
      </w:ins>
      <w:r w:rsidR="002625F8">
        <w:t xml:space="preserve"> installer</w:t>
      </w:r>
      <w:r w:rsidR="00D705A2">
        <w:t xml:space="preserve">. </w:t>
      </w:r>
      <w:ins w:id="33" w:author="Elias, Bassem" w:date="2015-04-23T16:34:00Z">
        <w:r w:rsidR="00F044EC">
          <w:t xml:space="preserve">To create an installer, follow these steps: </w:t>
        </w:r>
      </w:ins>
      <w:del w:id="34" w:author="Elias, Bassem" w:date="2015-04-23T16:35:00Z">
        <w:r w:rsidR="00D705A2" w:rsidDel="00F044EC">
          <w:delText xml:space="preserve">Following are the steps you would need to perform in order to achieve </w:delText>
        </w:r>
        <w:r w:rsidR="008162ED" w:rsidDel="00F044EC">
          <w:delText>it.</w:delText>
        </w:r>
      </w:del>
    </w:p>
    <w:p w:rsidR="008162ED" w:rsidRDefault="00B16AB8" w:rsidP="00C43BE1">
      <w:pPr>
        <w:pStyle w:val="ListParagraph"/>
        <w:numPr>
          <w:ilvl w:val="0"/>
          <w:numId w:val="18"/>
        </w:numPr>
        <w:jc w:val="both"/>
      </w:pPr>
      <w:r>
        <w:t xml:space="preserve">Update the manifest file </w:t>
      </w:r>
      <w:proofErr w:type="spellStart"/>
      <w:r>
        <w:t>package.json</w:t>
      </w:r>
      <w:proofErr w:type="spellEnd"/>
      <w:r>
        <w:t xml:space="preserve"> that comes with the </w:t>
      </w:r>
      <w:r w:rsidR="0069093D">
        <w:t xml:space="preserve">sprout node </w:t>
      </w:r>
      <w:proofErr w:type="spellStart"/>
      <w:r w:rsidR="0069093D">
        <w:t>webkit</w:t>
      </w:r>
      <w:proofErr w:type="spellEnd"/>
      <w:del w:id="35" w:author="Elias, Bassem" w:date="2015-04-23T16:35:00Z">
        <w:r w:rsidR="0069093D" w:rsidDel="00F044EC">
          <w:delText>,</w:delText>
        </w:r>
      </w:del>
      <w:r w:rsidR="0069093D">
        <w:t xml:space="preserve"> with your main file and other required information</w:t>
      </w:r>
      <w:r w:rsidR="00EF0E39">
        <w:t>.</w:t>
      </w:r>
      <w:r w:rsidR="00C43BE1">
        <w:t xml:space="preserve"> Details about </w:t>
      </w:r>
      <w:proofErr w:type="spellStart"/>
      <w:r w:rsidR="00C43BE1">
        <w:t>package.json</w:t>
      </w:r>
      <w:proofErr w:type="spellEnd"/>
      <w:r w:rsidR="00C43BE1">
        <w:t xml:space="preserve"> manifest file can be found </w:t>
      </w:r>
      <w:del w:id="36" w:author="Elias, Bassem" w:date="2015-04-23T16:35:00Z">
        <w:r w:rsidR="00C43BE1" w:rsidDel="00F044EC">
          <w:delText xml:space="preserve">here </w:delText>
        </w:r>
      </w:del>
      <w:ins w:id="37" w:author="Elias, Bassem" w:date="2015-04-23T16:35:00Z">
        <w:r w:rsidR="00F044EC">
          <w:t>at</w:t>
        </w:r>
        <w:r w:rsidR="00F044EC">
          <w:t xml:space="preserve"> </w:t>
        </w:r>
      </w:ins>
      <w:hyperlink r:id="rId6" w:history="1">
        <w:r w:rsidR="00F9444A" w:rsidRPr="00301625">
          <w:rPr>
            <w:rStyle w:val="Hyperlink"/>
          </w:rPr>
          <w:t>https://github.com/nwjs/nw.js/wiki/Manifest-format</w:t>
        </w:r>
      </w:hyperlink>
      <w:r w:rsidR="00F9444A">
        <w:t xml:space="preserve"> </w:t>
      </w:r>
      <w:ins w:id="38" w:author="Elias, Bassem" w:date="2015-04-23T16:36:00Z">
        <w:r w:rsidR="00F044EC">
          <w:t>.</w:t>
        </w:r>
      </w:ins>
    </w:p>
    <w:p w:rsidR="00B91E98" w:rsidRDefault="00B91E98" w:rsidP="00B91E98">
      <w:pPr>
        <w:pStyle w:val="ListParagraph"/>
        <w:numPr>
          <w:ilvl w:val="0"/>
          <w:numId w:val="18"/>
        </w:numPr>
        <w:jc w:val="both"/>
      </w:pPr>
      <w:r>
        <w:t xml:space="preserve">Create a zip file with your files and </w:t>
      </w:r>
      <w:proofErr w:type="spellStart"/>
      <w:r>
        <w:t>packa</w:t>
      </w:r>
      <w:ins w:id="39" w:author="Elias, Bassem" w:date="2015-04-23T16:37:00Z">
        <w:r w:rsidR="005A3B4C">
          <w:t>g</w:t>
        </w:r>
      </w:ins>
      <w:r>
        <w:t>e.json</w:t>
      </w:r>
      <w:proofErr w:type="spellEnd"/>
      <w:r>
        <w:t xml:space="preserve"> in it.</w:t>
      </w:r>
    </w:p>
    <w:p w:rsidR="00B91E98" w:rsidRDefault="00770DCA" w:rsidP="00B91E98">
      <w:pPr>
        <w:pStyle w:val="ListParagraph"/>
        <w:numPr>
          <w:ilvl w:val="0"/>
          <w:numId w:val="18"/>
        </w:numPr>
        <w:jc w:val="both"/>
      </w:pPr>
      <w:r>
        <w:t xml:space="preserve">Create </w:t>
      </w:r>
      <w:ins w:id="40" w:author="Elias, Bassem" w:date="2015-04-23T16:36:00Z">
        <w:r w:rsidR="00F044EC">
          <w:t xml:space="preserve">an </w:t>
        </w:r>
      </w:ins>
      <w:r>
        <w:t>Executable for your app</w:t>
      </w:r>
      <w:ins w:id="41" w:author="Elias, Bassem" w:date="2015-04-23T16:36:00Z">
        <w:r w:rsidR="00F044EC">
          <w:t>.</w:t>
        </w:r>
      </w:ins>
    </w:p>
    <w:p w:rsidR="00770DCA" w:rsidRPr="00D41877" w:rsidRDefault="00770DCA" w:rsidP="00B91E98">
      <w:pPr>
        <w:pStyle w:val="ListParagraph"/>
        <w:numPr>
          <w:ilvl w:val="0"/>
          <w:numId w:val="18"/>
        </w:numPr>
        <w:jc w:val="both"/>
      </w:pPr>
      <w:r>
        <w:t>Proceed to use the executable</w:t>
      </w:r>
      <w:ins w:id="42" w:author="Elias, Bassem" w:date="2015-04-23T16:49:00Z">
        <w:r w:rsidR="00E74D90">
          <w:t xml:space="preserve">, </w:t>
        </w:r>
      </w:ins>
      <w:del w:id="43" w:author="Elias, Bassem" w:date="2015-04-23T16:49:00Z">
        <w:r w:rsidDel="00E74D90">
          <w:delText xml:space="preserve"> along with </w:delText>
        </w:r>
      </w:del>
      <w:proofErr w:type="spellStart"/>
      <w:r>
        <w:t>dll</w:t>
      </w:r>
      <w:ins w:id="44" w:author="Elias, Bassem" w:date="2015-04-23T16:49:00Z">
        <w:r w:rsidR="00E74D90">
          <w:t>s</w:t>
        </w:r>
      </w:ins>
      <w:proofErr w:type="spellEnd"/>
      <w:r>
        <w:t xml:space="preserve"> and all required files to create an installer (Follow </w:t>
      </w:r>
      <w:r w:rsidR="000952AB">
        <w:t>creating installer documentation</w:t>
      </w:r>
      <w:r>
        <w:t>)</w:t>
      </w:r>
    </w:p>
    <w:p w:rsidR="0075200C" w:rsidRPr="0075200C" w:rsidRDefault="0075200C" w:rsidP="0075200C"/>
    <w:p w:rsidR="00394CDA" w:rsidRPr="00580C17" w:rsidRDefault="00394CDA" w:rsidP="00580C17">
      <w:pPr>
        <w:pStyle w:val="ListParagraph"/>
        <w:ind w:left="0"/>
        <w:jc w:val="both"/>
      </w:pPr>
    </w:p>
    <w:p w:rsidR="00643F4A" w:rsidRDefault="00B91E98" w:rsidP="0075200C">
      <w:pPr>
        <w:pStyle w:val="Heading2"/>
      </w:pPr>
      <w:bookmarkStart w:id="45" w:name="_Toc417051905"/>
      <w:r>
        <w:t xml:space="preserve">Steps to create </w:t>
      </w:r>
      <w:r w:rsidR="00862E6F">
        <w:t>Package</w:t>
      </w:r>
      <w:bookmarkEnd w:id="45"/>
      <w:r>
        <w:t xml:space="preserve"> </w:t>
      </w:r>
    </w:p>
    <w:p w:rsidR="001E1869" w:rsidRDefault="00E74D90" w:rsidP="003A58E7">
      <w:pPr>
        <w:jc w:val="both"/>
      </w:pPr>
      <w:ins w:id="46" w:author="Elias, Bassem" w:date="2015-04-23T16:51:00Z">
        <w:r>
          <w:t xml:space="preserve">Once you have your </w:t>
        </w:r>
        <w:proofErr w:type="spellStart"/>
        <w:r>
          <w:t>package.json</w:t>
        </w:r>
        <w:proofErr w:type="spellEnd"/>
        <w:r>
          <w:t xml:space="preserve"> file ready, complete the steps below to create an executable.</w:t>
        </w:r>
      </w:ins>
      <w:del w:id="47" w:author="Elias, Bassem" w:date="2015-04-23T16:52:00Z">
        <w:r w:rsidR="00BA07BF" w:rsidDel="00E74D90">
          <w:delText xml:space="preserve">Follow the steps mentioned </w:delText>
        </w:r>
        <w:r w:rsidR="005A6F9E" w:rsidDel="00E74D90">
          <w:delText>below to create an executable, assuming you have your package.json file ready.</w:delText>
        </w:r>
      </w:del>
    </w:p>
    <w:p w:rsidR="00BA07BF" w:rsidRDefault="005A6F9E" w:rsidP="003A58E7">
      <w:pPr>
        <w:pStyle w:val="ListParagraph"/>
        <w:numPr>
          <w:ilvl w:val="0"/>
          <w:numId w:val="19"/>
        </w:numPr>
        <w:jc w:val="both"/>
      </w:pPr>
      <w:r>
        <w:t xml:space="preserve">Create a zip file </w:t>
      </w:r>
      <w:r w:rsidR="009979E1">
        <w:t xml:space="preserve">including </w:t>
      </w:r>
      <w:r w:rsidR="005F0A5C">
        <w:t>all your files and</w:t>
      </w:r>
      <w:ins w:id="48" w:author="Elias, Bassem" w:date="2015-04-23T16:53:00Z">
        <w:r w:rsidR="00E74D90">
          <w:t xml:space="preserve"> the</w:t>
        </w:r>
      </w:ins>
      <w:r w:rsidR="005F0A5C">
        <w:t xml:space="preserve"> </w:t>
      </w:r>
      <w:proofErr w:type="spellStart"/>
      <w:r w:rsidR="005F0A5C">
        <w:t>package.json</w:t>
      </w:r>
      <w:proofErr w:type="spellEnd"/>
      <w:ins w:id="49" w:author="Elias, Bassem" w:date="2015-04-23T16:53:00Z">
        <w:r w:rsidR="00E74D90">
          <w:t xml:space="preserve"> file:</w:t>
        </w:r>
      </w:ins>
      <w:del w:id="50" w:author="Elias, Bassem" w:date="2015-04-23T16:54:00Z">
        <w:r w:rsidR="005F0A5C" w:rsidDel="00E74D90">
          <w:delText>, using following steps.</w:delText>
        </w:r>
      </w:del>
    </w:p>
    <w:p w:rsidR="005F0A5C" w:rsidRDefault="00232FC3" w:rsidP="003A58E7">
      <w:pPr>
        <w:pStyle w:val="ListParagraph"/>
        <w:numPr>
          <w:ilvl w:val="1"/>
          <w:numId w:val="19"/>
        </w:numPr>
        <w:jc w:val="both"/>
      </w:pPr>
      <w:r>
        <w:t>Create a zip folder inside your windows explorer. Right Click -&gt; New -&gt; Compressed (Zip Folder).</w:t>
      </w:r>
    </w:p>
    <w:p w:rsidR="00D26887" w:rsidRDefault="0020165F" w:rsidP="003A58E7">
      <w:pPr>
        <w:pStyle w:val="ListParagraph"/>
        <w:numPr>
          <w:ilvl w:val="1"/>
          <w:numId w:val="19"/>
        </w:numPr>
        <w:jc w:val="both"/>
      </w:pPr>
      <w:r>
        <w:t xml:space="preserve">Copy all files inside zip folder. </w:t>
      </w:r>
      <w:r w:rsidRPr="0020165F">
        <w:t>Rename your zip folder</w:t>
      </w:r>
      <w:del w:id="51" w:author="Elias, Bassem" w:date="2015-04-23T16:55:00Z">
        <w:r w:rsidRPr="0020165F" w:rsidDel="00E74D90">
          <w:delText xml:space="preserve"> to</w:delText>
        </w:r>
      </w:del>
      <w:r w:rsidRPr="0020165F">
        <w:t xml:space="preserve"> from app.zip</w:t>
      </w:r>
      <w:r w:rsidR="00A056B7">
        <w:t xml:space="preserve"> (</w:t>
      </w:r>
      <w:del w:id="52" w:author="Elias, Bassem" w:date="2015-04-23T16:55:00Z">
        <w:r w:rsidR="00A056B7" w:rsidDel="00E74D90">
          <w:delText>a</w:delText>
        </w:r>
      </w:del>
      <w:r w:rsidR="00A056B7">
        <w:t>for this tutorial we call the folder app)</w:t>
      </w:r>
      <w:r w:rsidRPr="0020165F">
        <w:t xml:space="preserve"> to </w:t>
      </w:r>
      <w:proofErr w:type="spellStart"/>
      <w:r w:rsidRPr="0020165F">
        <w:t>app.nw</w:t>
      </w:r>
      <w:proofErr w:type="spellEnd"/>
      <w:r w:rsidRPr="0020165F">
        <w:t xml:space="preserve">. If you are unable to see </w:t>
      </w:r>
      <w:ins w:id="53" w:author="Elias, Bassem" w:date="2015-04-23T16:55:00Z">
        <w:r w:rsidR="00E74D90">
          <w:t xml:space="preserve">the </w:t>
        </w:r>
      </w:ins>
      <w:r w:rsidRPr="0020165F">
        <w:t xml:space="preserve">.zip extension, go to View on the main menu then </w:t>
      </w:r>
      <w:del w:id="54" w:author="Elias, Bassem" w:date="2015-04-23T16:56:00Z">
        <w:r w:rsidRPr="0020165F" w:rsidDel="00E74D90">
          <w:delText>on the right most side of panel you would see Options, so go to</w:delText>
        </w:r>
      </w:del>
      <w:ins w:id="55" w:author="Elias, Bassem" w:date="2015-04-23T16:56:00Z">
        <w:r w:rsidR="00E74D90">
          <w:t>select</w:t>
        </w:r>
      </w:ins>
      <w:r w:rsidRPr="0020165F">
        <w:t xml:space="preserve"> Options -&gt; Change Folder and Search Options. Go to </w:t>
      </w:r>
      <w:ins w:id="56" w:author="Elias, Bassem" w:date="2015-04-23T16:57:00Z">
        <w:r w:rsidR="00E74D90">
          <w:t xml:space="preserve">the </w:t>
        </w:r>
      </w:ins>
      <w:r w:rsidRPr="0020165F">
        <w:t xml:space="preserve">View tab </w:t>
      </w:r>
      <w:ins w:id="57" w:author="Elias, Bassem" w:date="2015-04-23T16:57:00Z">
        <w:r w:rsidR="00E74D90">
          <w:t xml:space="preserve">and </w:t>
        </w:r>
      </w:ins>
      <w:r w:rsidRPr="0020165F">
        <w:t>uncheck “Hide extension for known file types”.</w:t>
      </w:r>
    </w:p>
    <w:p w:rsidR="0020165F" w:rsidRDefault="00A056B7" w:rsidP="003A58E7">
      <w:pPr>
        <w:pStyle w:val="ListParagraph"/>
        <w:numPr>
          <w:ilvl w:val="1"/>
          <w:numId w:val="19"/>
        </w:numPr>
        <w:jc w:val="both"/>
      </w:pPr>
      <w:r>
        <w:t xml:space="preserve">Copy the </w:t>
      </w:r>
      <w:proofErr w:type="spellStart"/>
      <w:r>
        <w:t>app.nw</w:t>
      </w:r>
      <w:proofErr w:type="spellEnd"/>
      <w:r>
        <w:t xml:space="preserve"> to </w:t>
      </w:r>
      <w:proofErr w:type="spellStart"/>
      <w:r>
        <w:t>sprout_kit</w:t>
      </w:r>
      <w:proofErr w:type="spellEnd"/>
      <w:r>
        <w:t xml:space="preserve"> folder containing nw.exe. Open </w:t>
      </w:r>
      <w:ins w:id="58" w:author="Elias, Bassem" w:date="2015-04-23T16:58:00Z">
        <w:r w:rsidR="00290ED9">
          <w:t xml:space="preserve">the </w:t>
        </w:r>
      </w:ins>
      <w:r>
        <w:t xml:space="preserve">command prompt and cd into the folder. Type </w:t>
      </w:r>
      <w:ins w:id="59" w:author="Elias, Bassem" w:date="2015-04-23T16:58:00Z">
        <w:r w:rsidR="00290ED9">
          <w:t xml:space="preserve">the </w:t>
        </w:r>
      </w:ins>
      <w:r>
        <w:t>following command in the prompt to create</w:t>
      </w:r>
      <w:ins w:id="60" w:author="Elias, Bassem" w:date="2015-04-23T16:58:00Z">
        <w:r w:rsidR="00290ED9">
          <w:t xml:space="preserve"> an</w:t>
        </w:r>
      </w:ins>
      <w:r>
        <w:t xml:space="preserve"> exe</w:t>
      </w:r>
      <w:r w:rsidR="00191C43">
        <w:t>cutable.</w:t>
      </w:r>
    </w:p>
    <w:p w:rsidR="00A056B7" w:rsidRDefault="00191C43" w:rsidP="003A58E7">
      <w:pPr>
        <w:pStyle w:val="ListParagraph"/>
        <w:ind w:left="2160" w:firstLine="720"/>
        <w:jc w:val="both"/>
      </w:pPr>
      <w:proofErr w:type="gramStart"/>
      <w:r w:rsidRPr="00191C43">
        <w:lastRenderedPageBreak/>
        <w:t>copy  /</w:t>
      </w:r>
      <w:proofErr w:type="gramEnd"/>
      <w:r w:rsidRPr="00191C43">
        <w:t xml:space="preserve">b  </w:t>
      </w:r>
      <w:proofErr w:type="spellStart"/>
      <w:r w:rsidRPr="00191C43">
        <w:t>nw.exe+app.nw</w:t>
      </w:r>
      <w:proofErr w:type="spellEnd"/>
      <w:r w:rsidRPr="00191C43">
        <w:t xml:space="preserve">  app.exe</w:t>
      </w:r>
    </w:p>
    <w:p w:rsidR="00B26408" w:rsidRDefault="00290ED9" w:rsidP="003A58E7">
      <w:pPr>
        <w:pStyle w:val="ListParagraph"/>
        <w:numPr>
          <w:ilvl w:val="0"/>
          <w:numId w:val="21"/>
        </w:numPr>
        <w:jc w:val="both"/>
      </w:pPr>
      <w:ins w:id="61" w:author="Elias, Bassem" w:date="2015-04-23T16:59:00Z">
        <w:r>
          <w:t xml:space="preserve">The </w:t>
        </w:r>
      </w:ins>
      <w:del w:id="62" w:author="Elias, Bassem" w:date="2015-04-23T16:59:00Z">
        <w:r w:rsidR="0060253C" w:rsidDel="00290ED9">
          <w:delText>E</w:delText>
        </w:r>
      </w:del>
      <w:ins w:id="63" w:author="Elias, Bassem" w:date="2015-04-23T16:59:00Z">
        <w:r>
          <w:t>e</w:t>
        </w:r>
      </w:ins>
      <w:r w:rsidR="0060253C">
        <w:t xml:space="preserve">xecutable for your application app.exe is ready. Run it to </w:t>
      </w:r>
      <w:del w:id="64" w:author="Elias, Bassem" w:date="2015-04-23T16:59:00Z">
        <w:r w:rsidR="0060253C" w:rsidDel="00290ED9">
          <w:delText>see if</w:delText>
        </w:r>
      </w:del>
      <w:ins w:id="65" w:author="Elias, Bassem" w:date="2015-04-23T16:59:00Z">
        <w:r>
          <w:t>ensure</w:t>
        </w:r>
      </w:ins>
      <w:r w:rsidR="0060253C">
        <w:t xml:space="preserve"> it is working </w:t>
      </w:r>
      <w:del w:id="66" w:author="Elias, Bassem" w:date="2015-04-23T16:59:00Z">
        <w:r w:rsidR="0060253C" w:rsidDel="00290ED9">
          <w:delText>fine</w:delText>
        </w:r>
      </w:del>
      <w:ins w:id="67" w:author="Elias, Bassem" w:date="2015-04-23T16:59:00Z">
        <w:r>
          <w:t>properly</w:t>
        </w:r>
      </w:ins>
      <w:r w:rsidR="0060253C">
        <w:t>.</w:t>
      </w:r>
    </w:p>
    <w:p w:rsidR="00A95DF4" w:rsidRDefault="004834A4" w:rsidP="003A58E7">
      <w:pPr>
        <w:pStyle w:val="ListParagraph"/>
        <w:numPr>
          <w:ilvl w:val="0"/>
          <w:numId w:val="19"/>
        </w:numPr>
        <w:jc w:val="both"/>
      </w:pPr>
      <w:del w:id="68" w:author="Elias, Bassem" w:date="2015-04-23T17:00:00Z">
        <w:r w:rsidDel="00290ED9">
          <w:delText>Once your exe is created and</w:delText>
        </w:r>
      </w:del>
      <w:del w:id="69" w:author="Elias, Bassem" w:date="2015-04-23T16:59:00Z">
        <w:r w:rsidDel="00290ED9">
          <w:delText xml:space="preserve"> is</w:delText>
        </w:r>
      </w:del>
      <w:del w:id="70" w:author="Elias, Bassem" w:date="2015-04-23T17:00:00Z">
        <w:r w:rsidDel="00290ED9">
          <w:delText xml:space="preserve"> working, you would need it</w:delText>
        </w:r>
      </w:del>
      <w:ins w:id="71" w:author="Elias, Bassem" w:date="2015-04-23T17:00:00Z">
        <w:r w:rsidR="00290ED9">
          <w:t>Use your executable file along with</w:t>
        </w:r>
      </w:ins>
      <w:r>
        <w:t xml:space="preserve"> a</w:t>
      </w:r>
      <w:del w:id="72" w:author="Elias, Bassem" w:date="2015-04-23T17:00:00Z">
        <w:r w:rsidDel="00290ED9">
          <w:delText>nd</w:delText>
        </w:r>
      </w:del>
      <w:r>
        <w:t xml:space="preserve"> few other files </w:t>
      </w:r>
      <w:del w:id="73" w:author="Elias, Bassem" w:date="2015-04-23T17:00:00Z">
        <w:r w:rsidDel="00290ED9">
          <w:delText xml:space="preserve">for </w:delText>
        </w:r>
      </w:del>
      <w:ins w:id="74" w:author="Elias, Bassem" w:date="2015-04-23T17:00:00Z">
        <w:r w:rsidR="00290ED9">
          <w:t>to</w:t>
        </w:r>
        <w:r w:rsidR="00290ED9">
          <w:t xml:space="preserve"> </w:t>
        </w:r>
      </w:ins>
      <w:r>
        <w:t>mak</w:t>
      </w:r>
      <w:del w:id="75" w:author="Elias, Bassem" w:date="2015-04-23T17:01:00Z">
        <w:r w:rsidDel="00290ED9">
          <w:delText>ing</w:delText>
        </w:r>
      </w:del>
      <w:ins w:id="76" w:author="Elias, Bassem" w:date="2015-04-23T17:01:00Z">
        <w:r w:rsidR="00290ED9">
          <w:t>e the</w:t>
        </w:r>
      </w:ins>
      <w:r>
        <w:t xml:space="preserve"> installer. Make sure to copy all of the files below to the folder you are trying to create </w:t>
      </w:r>
      <w:ins w:id="77" w:author="Elias, Bassem" w:date="2015-04-23T17:01:00Z">
        <w:r w:rsidR="00290ED9">
          <w:t xml:space="preserve">the </w:t>
        </w:r>
      </w:ins>
      <w:r>
        <w:t>installer in.</w:t>
      </w:r>
      <w:r w:rsidR="000350D6">
        <w:t xml:space="preserve"> If there are other html or JavaScript files other than index.html like mat.html or any other file copy that too. </w:t>
      </w:r>
    </w:p>
    <w:p w:rsidR="00F84596" w:rsidRDefault="00F84596" w:rsidP="003A58E7">
      <w:pPr>
        <w:pStyle w:val="ListParagraph"/>
        <w:numPr>
          <w:ilvl w:val="1"/>
          <w:numId w:val="19"/>
        </w:numPr>
        <w:jc w:val="both"/>
      </w:pPr>
      <w:proofErr w:type="spellStart"/>
      <w:r>
        <w:t>app.nw</w:t>
      </w:r>
      <w:proofErr w:type="spellEnd"/>
      <w:r>
        <w:t>"</w:t>
      </w:r>
    </w:p>
    <w:p w:rsidR="00F84596" w:rsidRDefault="00F84596" w:rsidP="003A58E7">
      <w:pPr>
        <w:pStyle w:val="ListParagraph"/>
        <w:numPr>
          <w:ilvl w:val="1"/>
          <w:numId w:val="19"/>
        </w:numPr>
        <w:jc w:val="both"/>
      </w:pPr>
      <w:r>
        <w:t>icudtl.dat"</w:t>
      </w:r>
    </w:p>
    <w:p w:rsidR="00F84596" w:rsidRDefault="00F84596" w:rsidP="003A58E7">
      <w:pPr>
        <w:pStyle w:val="ListParagraph"/>
        <w:numPr>
          <w:ilvl w:val="1"/>
          <w:numId w:val="19"/>
        </w:numPr>
        <w:jc w:val="both"/>
      </w:pPr>
      <w:r>
        <w:t>index.html"</w:t>
      </w:r>
    </w:p>
    <w:p w:rsidR="00076BD8" w:rsidRDefault="00F84596" w:rsidP="003A58E7">
      <w:pPr>
        <w:pStyle w:val="ListParagraph"/>
        <w:numPr>
          <w:ilvl w:val="1"/>
          <w:numId w:val="19"/>
        </w:numPr>
        <w:jc w:val="both"/>
      </w:pPr>
      <w:r>
        <w:t>nw.exe"</w:t>
      </w:r>
    </w:p>
    <w:p w:rsidR="000A1C7F" w:rsidRDefault="00F84596" w:rsidP="003A58E7">
      <w:pPr>
        <w:pStyle w:val="ListParagraph"/>
        <w:numPr>
          <w:ilvl w:val="1"/>
          <w:numId w:val="19"/>
        </w:numPr>
        <w:jc w:val="both"/>
      </w:pPr>
      <w:proofErr w:type="spellStart"/>
      <w:r>
        <w:t>nw.pak</w:t>
      </w:r>
      <w:proofErr w:type="spellEnd"/>
      <w:r>
        <w:t>"</w:t>
      </w:r>
    </w:p>
    <w:p w:rsidR="002B1E16" w:rsidRPr="00076BD8" w:rsidRDefault="002B1E16" w:rsidP="003A58E7">
      <w:pPr>
        <w:pStyle w:val="ListParagraph"/>
        <w:numPr>
          <w:ilvl w:val="1"/>
          <w:numId w:val="19"/>
        </w:numPr>
        <w:jc w:val="both"/>
      </w:pPr>
      <w:r>
        <w:t xml:space="preserve">Any other </w:t>
      </w:r>
      <w:r w:rsidR="001F3BA5">
        <w:t>f</w:t>
      </w:r>
      <w:r>
        <w:t>iles that go with your app (Optional)</w:t>
      </w:r>
    </w:p>
    <w:p w:rsidR="004038E8" w:rsidRPr="00FA2C2D" w:rsidRDefault="004038E8" w:rsidP="004038E8">
      <w:pPr>
        <w:pStyle w:val="ListParagraph"/>
        <w:numPr>
          <w:ilvl w:val="0"/>
          <w:numId w:val="19"/>
        </w:numPr>
        <w:jc w:val="both"/>
        <w:rPr>
          <w:sz w:val="2"/>
        </w:rPr>
      </w:pPr>
    </w:p>
    <w:p w:rsidR="00394CDA" w:rsidRDefault="00394CDA">
      <w:pPr>
        <w:rPr>
          <w:b/>
          <w:sz w:val="24"/>
        </w:rPr>
      </w:pPr>
    </w:p>
    <w:p w:rsidR="0048070A" w:rsidRDefault="00522DD7" w:rsidP="00133F00">
      <w:pPr>
        <w:pStyle w:val="Heading2"/>
      </w:pPr>
      <w:bookmarkStart w:id="78" w:name="_Toc417051906"/>
      <w:r>
        <w:t xml:space="preserve">Quick </w:t>
      </w:r>
      <w:r w:rsidR="00374248">
        <w:t xml:space="preserve">Installer Reference </w:t>
      </w:r>
      <w:r>
        <w:t xml:space="preserve">for </w:t>
      </w:r>
      <w:r w:rsidR="00BD482E">
        <w:t>JavaScript Node-</w:t>
      </w:r>
      <w:proofErr w:type="spellStart"/>
      <w:r w:rsidR="00BD482E">
        <w:t>webkit</w:t>
      </w:r>
      <w:bookmarkEnd w:id="78"/>
      <w:proofErr w:type="spellEnd"/>
    </w:p>
    <w:p w:rsidR="00E42F9F" w:rsidRDefault="00E42F9F" w:rsidP="0058753F"/>
    <w:p w:rsidR="00CD3E49" w:rsidRDefault="000C6DB8" w:rsidP="0058753F">
      <w:ins w:id="79" w:author="Elias, Bassem" w:date="2015-04-23T17:07:00Z">
        <w:r>
          <w:t xml:space="preserve">When creating a </w:t>
        </w:r>
        <w:proofErr w:type="spellStart"/>
        <w:r>
          <w:t>Wix</w:t>
        </w:r>
        <w:proofErr w:type="spellEnd"/>
        <w:r>
          <w:t xml:space="preserve"> </w:t>
        </w:r>
      </w:ins>
      <w:ins w:id="80" w:author="Elias, Bassem" w:date="2015-04-23T17:10:00Z">
        <w:r w:rsidR="00CA6C2C">
          <w:t>or</w:t>
        </w:r>
      </w:ins>
      <w:ins w:id="81" w:author="Elias, Bassem" w:date="2015-04-23T17:07:00Z">
        <w:r>
          <w:t xml:space="preserve"> Visual Studio installer, </w:t>
        </w:r>
        <w:r w:rsidR="00CA6C2C">
          <w:t xml:space="preserve">the following information will help you </w:t>
        </w:r>
      </w:ins>
      <w:ins w:id="82" w:author="Elias, Bassem" w:date="2015-04-23T17:09:00Z">
        <w:r w:rsidR="00CA6C2C">
          <w:t>when using a</w:t>
        </w:r>
      </w:ins>
      <w:del w:id="83" w:author="Elias, Bassem" w:date="2015-04-23T17:08:00Z">
        <w:r w:rsidR="00CD3E49" w:rsidDel="00CA6C2C">
          <w:delText>Following are the quick points a</w:delText>
        </w:r>
      </w:del>
      <w:del w:id="84" w:author="Elias, Bassem" w:date="2015-04-23T17:09:00Z">
        <w:r w:rsidR="00CD3E49" w:rsidDel="00CA6C2C">
          <w:delText>bout creating installer (Wix and Visual Studio installer) that you would need to know for</w:delText>
        </w:r>
      </w:del>
      <w:r w:rsidR="00CD3E49">
        <w:t xml:space="preserve"> JavaScript node-</w:t>
      </w:r>
      <w:proofErr w:type="spellStart"/>
      <w:r w:rsidR="00CD3E49">
        <w:t>webkit</w:t>
      </w:r>
      <w:proofErr w:type="spellEnd"/>
      <w:r w:rsidR="00CD3E49">
        <w:t xml:space="preserve"> app. </w:t>
      </w:r>
      <w:proofErr w:type="gramStart"/>
      <w:r w:rsidR="00CD3E49">
        <w:t>Fo</w:t>
      </w:r>
      <w:proofErr w:type="gramEnd"/>
      <w:del w:id="85" w:author="Elias, Bassem" w:date="2015-04-23T17:09:00Z">
        <w:r w:rsidR="00CD3E49" w:rsidDel="00CA6C2C">
          <w:delText>e</w:delText>
        </w:r>
      </w:del>
      <w:ins w:id="86" w:author="Elias, Bassem" w:date="2015-04-23T17:09:00Z">
        <w:r w:rsidR="00CA6C2C">
          <w:t>r a</w:t>
        </w:r>
      </w:ins>
      <w:r w:rsidR="00CD3E49">
        <w:t xml:space="preserve"> detailed description on how to create an installer using </w:t>
      </w:r>
      <w:del w:id="87" w:author="Elias, Bassem" w:date="2015-04-23T17:10:00Z">
        <w:r w:rsidR="00CD3E49" w:rsidDel="00CA6C2C">
          <w:delText xml:space="preserve">your files of </w:delText>
        </w:r>
      </w:del>
      <w:r w:rsidR="00CD3E49">
        <w:t>JS Node-</w:t>
      </w:r>
      <w:proofErr w:type="spellStart"/>
      <w:r w:rsidR="00CD3E49">
        <w:t>webkit</w:t>
      </w:r>
      <w:proofErr w:type="spellEnd"/>
      <w:r w:rsidR="00CD3E49">
        <w:t xml:space="preserve"> </w:t>
      </w:r>
      <w:ins w:id="88" w:author="Elias, Bassem" w:date="2015-04-23T17:10:00Z">
        <w:r w:rsidR="00CA6C2C">
          <w:t xml:space="preserve">files, </w:t>
        </w:r>
      </w:ins>
      <w:r w:rsidR="00CD3E49">
        <w:t>refer to</w:t>
      </w:r>
      <w:ins w:id="89" w:author="Elias, Bassem" w:date="2015-04-23T17:10:00Z">
        <w:r w:rsidR="00CA6C2C">
          <w:t xml:space="preserve"> the</w:t>
        </w:r>
      </w:ins>
      <w:r w:rsidR="00CD3E49">
        <w:t xml:space="preserve"> Installer Guide.</w:t>
      </w:r>
    </w:p>
    <w:p w:rsidR="00210161" w:rsidRDefault="00210161" w:rsidP="0058753F"/>
    <w:p w:rsidR="00E42F9F" w:rsidRDefault="00E42F9F" w:rsidP="00E42F9F">
      <w:pPr>
        <w:pStyle w:val="ListParagraph"/>
        <w:numPr>
          <w:ilvl w:val="0"/>
          <w:numId w:val="22"/>
        </w:numPr>
      </w:pPr>
      <w:del w:id="90" w:author="Elias, Bassem" w:date="2015-04-23T17:11:00Z">
        <w:r w:rsidDel="00CA6C2C">
          <w:delText>In case if you are</w:delText>
        </w:r>
      </w:del>
      <w:ins w:id="91" w:author="Elias, Bassem" w:date="2015-04-23T17:11:00Z">
        <w:r w:rsidR="00CA6C2C">
          <w:t>When</w:t>
        </w:r>
      </w:ins>
      <w:r>
        <w:t xml:space="preserve"> making </w:t>
      </w:r>
      <w:ins w:id="92" w:author="Elias, Bassem" w:date="2015-04-23T17:11:00Z">
        <w:r w:rsidR="00CA6C2C">
          <w:t xml:space="preserve">an </w:t>
        </w:r>
      </w:ins>
      <w:r>
        <w:t xml:space="preserve">installer using </w:t>
      </w:r>
      <w:proofErr w:type="spellStart"/>
      <w:r>
        <w:t>Wix</w:t>
      </w:r>
      <w:proofErr w:type="spellEnd"/>
      <w:ins w:id="93" w:author="Elias, Bassem" w:date="2015-04-23T17:11:00Z">
        <w:r w:rsidR="00CA6C2C">
          <w:t>,</w:t>
        </w:r>
      </w:ins>
      <w:del w:id="94" w:author="Elias, Bassem" w:date="2015-04-23T17:11:00Z">
        <w:r w:rsidDel="00CA6C2C">
          <w:delText>.</w:delText>
        </w:r>
      </w:del>
      <w:r>
        <w:t xml:space="preserve"> </w:t>
      </w:r>
      <w:del w:id="95" w:author="Elias, Bassem" w:date="2015-04-23T17:11:00Z">
        <w:r w:rsidDel="00CA6C2C">
          <w:delText>Y</w:delText>
        </w:r>
      </w:del>
      <w:ins w:id="96" w:author="Elias, Bassem" w:date="2015-04-23T17:11:00Z">
        <w:r w:rsidR="00CA6C2C">
          <w:t>y</w:t>
        </w:r>
      </w:ins>
      <w:r>
        <w:t xml:space="preserve">our </w:t>
      </w:r>
      <w:proofErr w:type="spellStart"/>
      <w:r>
        <w:t>Wix</w:t>
      </w:r>
      <w:proofErr w:type="spellEnd"/>
      <w:r>
        <w:t xml:space="preserve"> source file should look something like </w:t>
      </w:r>
      <w:ins w:id="97" w:author="Elias, Bassem" w:date="2015-04-23T17:11:00Z">
        <w:r w:rsidR="00CA6C2C">
          <w:t xml:space="preserve">the following </w:t>
        </w:r>
      </w:ins>
      <w:del w:id="98" w:author="Elias, Bassem" w:date="2015-04-23T17:11:00Z">
        <w:r w:rsidDel="00CA6C2C">
          <w:delText>below using</w:delText>
        </w:r>
      </w:del>
      <w:ins w:id="99" w:author="Elias, Bassem" w:date="2015-04-23T17:11:00Z">
        <w:r w:rsidR="00CA6C2C">
          <w:t>(</w:t>
        </w:r>
      </w:ins>
      <w:ins w:id="100" w:author="Elias, Bassem" w:date="2015-04-23T17:12:00Z">
        <w:r w:rsidR="00CA6C2C">
          <w:t xml:space="preserve">using </w:t>
        </w:r>
      </w:ins>
      <w:del w:id="101" w:author="Elias, Bassem" w:date="2015-04-23T17:11:00Z">
        <w:r w:rsidDel="00CA6C2C">
          <w:delText xml:space="preserve"> </w:delText>
        </w:r>
      </w:del>
      <w:r>
        <w:t>JavaScript Node-</w:t>
      </w:r>
      <w:proofErr w:type="spellStart"/>
      <w:r>
        <w:t>Webkit</w:t>
      </w:r>
      <w:proofErr w:type="spellEnd"/>
      <w:r>
        <w:t xml:space="preserve"> </w:t>
      </w:r>
      <w:del w:id="102" w:author="Elias, Bassem" w:date="2015-04-23T17:12:00Z">
        <w:r w:rsidDel="00CA6C2C">
          <w:delText>F</w:delText>
        </w:r>
      </w:del>
      <w:ins w:id="103" w:author="Elias, Bassem" w:date="2015-04-23T17:12:00Z">
        <w:r w:rsidR="00CA6C2C">
          <w:t>f</w:t>
        </w:r>
      </w:ins>
      <w:r>
        <w:t>iles</w:t>
      </w:r>
      <w:ins w:id="104" w:author="Elias, Bassem" w:date="2015-04-23T17:12:00Z">
        <w:r w:rsidR="00CA6C2C">
          <w:t>)</w:t>
        </w:r>
      </w:ins>
      <w:del w:id="105" w:author="Elias, Bassem" w:date="2015-04-23T17:12:00Z">
        <w:r w:rsidDel="00CA6C2C">
          <w:delText>.</w:delText>
        </w:r>
      </w:del>
      <w:ins w:id="106" w:author="Elias, Bassem" w:date="2015-04-23T17:12:00Z">
        <w:r w:rsidR="00CA6C2C">
          <w:t>:</w:t>
        </w:r>
      </w:ins>
    </w:p>
    <w:p w:rsidR="00E42F9F" w:rsidRDefault="00E42F9F" w:rsidP="00E42F9F">
      <w:pPr>
        <w:pStyle w:val="ListParagraph"/>
      </w:pPr>
    </w:p>
    <w:p w:rsidR="00F52A61" w:rsidRPr="000F1177" w:rsidRDefault="00133F00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t xml:space="preserve"> </w:t>
      </w:r>
      <w:r w:rsidR="00F52A61" w:rsidRPr="000F1177">
        <w:rPr>
          <w:rFonts w:cs="Consolas"/>
          <w:color w:val="0000FF"/>
          <w:szCs w:val="19"/>
          <w:highlight w:val="white"/>
        </w:rPr>
        <w:t>&lt;</w:t>
      </w:r>
      <w:proofErr w:type="spellStart"/>
      <w:r w:rsidR="00F52A61" w:rsidRPr="000F1177">
        <w:rPr>
          <w:rFonts w:cs="Consolas"/>
          <w:color w:val="A31515"/>
          <w:szCs w:val="19"/>
          <w:highlight w:val="white"/>
        </w:rPr>
        <w:t>Wix</w:t>
      </w:r>
      <w:proofErr w:type="spellEnd"/>
      <w:r w:rsidR="00F52A61" w:rsidRPr="000F1177">
        <w:rPr>
          <w:rFonts w:cs="Consolas"/>
          <w:color w:val="0000FF"/>
          <w:szCs w:val="19"/>
          <w:highlight w:val="white"/>
        </w:rPr>
        <w:t xml:space="preserve"> </w:t>
      </w:r>
      <w:proofErr w:type="spellStart"/>
      <w:r w:rsidR="00F52A61" w:rsidRPr="000F1177">
        <w:rPr>
          <w:rFonts w:cs="Consolas"/>
          <w:color w:val="FF0000"/>
          <w:szCs w:val="19"/>
          <w:highlight w:val="white"/>
        </w:rPr>
        <w:t>xmlns</w:t>
      </w:r>
      <w:proofErr w:type="spellEnd"/>
      <w:r w:rsidR="00F52A61" w:rsidRPr="000F1177">
        <w:rPr>
          <w:rFonts w:cs="Consolas"/>
          <w:color w:val="0000FF"/>
          <w:szCs w:val="19"/>
          <w:highlight w:val="white"/>
        </w:rPr>
        <w:t>=</w:t>
      </w:r>
      <w:r w:rsidR="00F52A61" w:rsidRPr="000F1177">
        <w:rPr>
          <w:rFonts w:cs="Consolas"/>
          <w:color w:val="000000"/>
          <w:szCs w:val="19"/>
          <w:highlight w:val="white"/>
        </w:rPr>
        <w:t>"</w:t>
      </w:r>
      <w:r w:rsidR="00F52A61" w:rsidRPr="000F1177">
        <w:rPr>
          <w:rFonts w:cs="Consolas"/>
          <w:color w:val="0000FF"/>
          <w:szCs w:val="19"/>
          <w:highlight w:val="white"/>
        </w:rPr>
        <w:t>http://schemas.microsoft.com/</w:t>
      </w:r>
      <w:proofErr w:type="spellStart"/>
      <w:r w:rsidR="00F52A61" w:rsidRPr="000F1177">
        <w:rPr>
          <w:rFonts w:cs="Consolas"/>
          <w:color w:val="0000FF"/>
          <w:szCs w:val="19"/>
          <w:highlight w:val="white"/>
        </w:rPr>
        <w:t>wix</w:t>
      </w:r>
      <w:proofErr w:type="spellEnd"/>
      <w:r w:rsidR="00F52A61" w:rsidRPr="000F1177">
        <w:rPr>
          <w:rFonts w:cs="Consolas"/>
          <w:color w:val="0000FF"/>
          <w:szCs w:val="19"/>
          <w:highlight w:val="white"/>
        </w:rPr>
        <w:t>/2006/</w:t>
      </w:r>
      <w:proofErr w:type="spellStart"/>
      <w:r w:rsidR="00F52A61" w:rsidRPr="000F1177">
        <w:rPr>
          <w:rFonts w:cs="Consolas"/>
          <w:color w:val="0000FF"/>
          <w:szCs w:val="19"/>
          <w:highlight w:val="white"/>
        </w:rPr>
        <w:t>wi</w:t>
      </w:r>
      <w:proofErr w:type="spellEnd"/>
      <w:r w:rsidR="00F52A61" w:rsidRPr="000F1177">
        <w:rPr>
          <w:rFonts w:cs="Consolas"/>
          <w:color w:val="000000"/>
          <w:szCs w:val="19"/>
          <w:highlight w:val="white"/>
        </w:rPr>
        <w:t>"</w:t>
      </w:r>
      <w:r w:rsidR="00F52A61"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r w:rsidRPr="000F1177">
        <w:rPr>
          <w:rFonts w:cs="Consolas"/>
          <w:color w:val="A31515"/>
          <w:szCs w:val="19"/>
          <w:highlight w:val="white"/>
        </w:rPr>
        <w:t>Product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*</w:t>
      </w:r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</w:t>
      </w:r>
      <w:r w:rsidRPr="000F1177">
        <w:rPr>
          <w:rFonts w:cs="Consolas"/>
          <w:color w:val="FF0000"/>
          <w:szCs w:val="19"/>
          <w:highlight w:val="white"/>
        </w:rPr>
        <w:t>Name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SampleAppSetup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</w:t>
      </w:r>
      <w:r w:rsidRPr="000F1177">
        <w:rPr>
          <w:rFonts w:cs="Consolas"/>
          <w:color w:val="FF0000"/>
          <w:szCs w:val="19"/>
          <w:highlight w:val="white"/>
        </w:rPr>
        <w:t>Language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1033</w:t>
      </w:r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</w:t>
      </w:r>
      <w:r w:rsidRPr="000F1177">
        <w:rPr>
          <w:rFonts w:cs="Consolas"/>
          <w:color w:val="FF0000"/>
          <w:szCs w:val="19"/>
          <w:highlight w:val="white"/>
        </w:rPr>
        <w:t>Version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0.0.0.1</w:t>
      </w:r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</w:t>
      </w:r>
      <w:r w:rsidRPr="000F1177">
        <w:rPr>
          <w:rFonts w:cs="Consolas"/>
          <w:color w:val="FF0000"/>
          <w:szCs w:val="19"/>
          <w:highlight w:val="white"/>
        </w:rPr>
        <w:t>Manufacturer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Sample Manufacturer Name</w:t>
      </w:r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UpgradeCode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1342cf48-5b83-4e25-8461-b03dc3105fce</w:t>
      </w:r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r w:rsidRPr="000F1177">
        <w:rPr>
          <w:rFonts w:cs="Consolas"/>
          <w:color w:val="A31515"/>
          <w:szCs w:val="19"/>
          <w:highlight w:val="white"/>
        </w:rPr>
        <w:t>Package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InstallerVersion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200</w:t>
      </w:r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</w:t>
      </w:r>
      <w:r w:rsidRPr="000F1177">
        <w:rPr>
          <w:rFonts w:cs="Consolas"/>
          <w:color w:val="FF0000"/>
          <w:szCs w:val="19"/>
          <w:highlight w:val="white"/>
        </w:rPr>
        <w:t>Compressed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yes</w:t>
      </w:r>
      <w:r w:rsidRPr="000F1177">
        <w:rPr>
          <w:rFonts w:cs="Consolas"/>
          <w:color w:val="000000"/>
          <w:szCs w:val="19"/>
          <w:highlight w:val="white"/>
        </w:rPr>
        <w:t>"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InstallScope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perMachine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”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Platform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x64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/&gt;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MajorUpgrade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DowngradeErrorMessage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A newer version of [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ProductName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] is already installed.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/&gt;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MediaTemplate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EmbedCab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yes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/&gt;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r w:rsidRPr="000F1177">
        <w:rPr>
          <w:rFonts w:cs="Consolas"/>
          <w:color w:val="A31515"/>
          <w:szCs w:val="19"/>
          <w:highlight w:val="white"/>
        </w:rPr>
        <w:t>Feature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SampleFeatures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Title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Sample Feature Setup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Level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1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ComponentGroupRef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 xml:space="preserve"> = 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ProductComponents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/&gt;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&lt;/</w:t>
      </w:r>
      <w:r w:rsidRPr="000F1177">
        <w:rPr>
          <w:rFonts w:cs="Consolas"/>
          <w:color w:val="A31515"/>
          <w:szCs w:val="19"/>
          <w:highlight w:val="white"/>
        </w:rPr>
        <w:t>Feature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lastRenderedPageBreak/>
        <w:t xml:space="preserve">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ComponentRef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RegistrySub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/&gt;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ComponentRef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SampleIcon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/&gt;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A31515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>&lt;</w:t>
      </w:r>
      <w:r>
        <w:rPr>
          <w:rFonts w:cs="Consolas"/>
          <w:color w:val="0000FF"/>
          <w:szCs w:val="19"/>
          <w:highlight w:val="white"/>
        </w:rPr>
        <w:t>/</w:t>
      </w:r>
      <w:r w:rsidRPr="000F1177">
        <w:rPr>
          <w:rFonts w:cs="Consolas"/>
          <w:color w:val="A31515"/>
          <w:szCs w:val="19"/>
          <w:highlight w:val="white"/>
        </w:rPr>
        <w:t>Feature</w:t>
      </w:r>
      <w:r>
        <w:rPr>
          <w:rFonts w:cs="Consolas"/>
          <w:color w:val="A31515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A31515"/>
          <w:szCs w:val="19"/>
          <w:highlight w:val="white"/>
        </w:rPr>
      </w:pPr>
      <w:r>
        <w:rPr>
          <w:rFonts w:cs="Consolas"/>
          <w:color w:val="A31515"/>
          <w:szCs w:val="19"/>
          <w:highlight w:val="white"/>
        </w:rPr>
        <w:t>&lt;/Product&gt;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r w:rsidRPr="000F1177">
        <w:rPr>
          <w:rFonts w:cs="Consolas"/>
          <w:color w:val="A31515"/>
          <w:szCs w:val="19"/>
          <w:highlight w:val="white"/>
        </w:rPr>
        <w:t>Fragment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&lt;</w:t>
      </w:r>
      <w:r w:rsidRPr="000F1177">
        <w:rPr>
          <w:rFonts w:cs="Consolas"/>
          <w:color w:val="A31515"/>
          <w:szCs w:val="19"/>
          <w:highlight w:val="white"/>
        </w:rPr>
        <w:t>Directory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TARGETDIR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Name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SourceDir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&lt;</w:t>
      </w:r>
      <w:r w:rsidRPr="000F1177">
        <w:rPr>
          <w:rFonts w:cs="Consolas"/>
          <w:color w:val="A31515"/>
          <w:szCs w:val="19"/>
          <w:highlight w:val="white"/>
        </w:rPr>
        <w:t>Directory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ProgramFilesFolder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&lt;</w:t>
      </w:r>
      <w:r w:rsidRPr="000F1177">
        <w:rPr>
          <w:rFonts w:cs="Consolas"/>
          <w:color w:val="A31515"/>
          <w:szCs w:val="19"/>
          <w:highlight w:val="white"/>
        </w:rPr>
        <w:t>Directory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INSTALLFOLDER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Name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SampleApp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  &lt;</w:t>
      </w:r>
      <w:r w:rsidRPr="000F1177">
        <w:rPr>
          <w:rFonts w:cs="Consolas"/>
          <w:color w:val="A31515"/>
          <w:szCs w:val="19"/>
          <w:highlight w:val="white"/>
        </w:rPr>
        <w:t>Directory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ICONSFOLDER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Name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icons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/&gt;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&lt;/</w:t>
      </w:r>
      <w:r w:rsidRPr="000F1177">
        <w:rPr>
          <w:rFonts w:cs="Consolas"/>
          <w:color w:val="A31515"/>
          <w:szCs w:val="19"/>
          <w:highlight w:val="white"/>
        </w:rPr>
        <w:t>Directory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&lt;/</w:t>
      </w:r>
      <w:r w:rsidRPr="000F1177">
        <w:rPr>
          <w:rFonts w:cs="Consolas"/>
          <w:color w:val="A31515"/>
          <w:szCs w:val="19"/>
          <w:highlight w:val="white"/>
        </w:rPr>
        <w:t>Directory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&lt;/</w:t>
      </w:r>
      <w:r w:rsidRPr="000F1177">
        <w:rPr>
          <w:rFonts w:cs="Consolas"/>
          <w:color w:val="A31515"/>
          <w:szCs w:val="19"/>
          <w:highlight w:val="white"/>
        </w:rPr>
        <w:t>Directory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&lt;/</w:t>
      </w:r>
      <w:r w:rsidRPr="000F1177">
        <w:rPr>
          <w:rFonts w:cs="Consolas"/>
          <w:color w:val="A31515"/>
          <w:szCs w:val="19"/>
          <w:highlight w:val="white"/>
        </w:rPr>
        <w:t>Fragment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First Feature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Fragment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ComponentGroup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ProductComponents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INSTALLFOLDER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Component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SampleAppExe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7EFFB651-2309-4786-9925-0B423FBB85E5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App.exe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KeyPath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path to file Sample.exe is correct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Component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Component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SampleAppDat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5334DF5E-5A82-44B8-A4C5-9C2DD397C69D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appinfo.hpspdat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KeyPath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path to 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appinfo.hpspdat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correct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Component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&lt;!—</w:t>
      </w:r>
      <w:proofErr w:type="gramEnd"/>
      <w:r w:rsidRPr="00D12BA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Following component adds Files required by JavaScript node-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webkit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We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KeyPath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yes in the component that applies to all files. If there are any other files that goes with your app like mat.html or any other JavaScript too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&lt;Component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JSNodeWFiles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Guid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3221C1">
        <w:rPr>
          <w:rFonts w:ascii="Consolas" w:hAnsi="Consolas" w:cs="Consolas"/>
          <w:color w:val="0000FF"/>
          <w:sz w:val="19"/>
          <w:szCs w:val="19"/>
        </w:rPr>
        <w:t>FDFB5B4E-81C5-41BD-B3E6-5C556072D387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KeyPath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Pr="008E3550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 w:rsidRPr="008E3550">
        <w:rPr>
          <w:rFonts w:ascii="Consolas" w:hAnsi="Consolas" w:cs="Consolas"/>
          <w:color w:val="0000FF"/>
          <w:sz w:val="19"/>
          <w:szCs w:val="19"/>
        </w:rPr>
        <w:t>&lt;File Source="</w:t>
      </w:r>
      <w:proofErr w:type="spellStart"/>
      <w:r w:rsidRPr="008E3550">
        <w:rPr>
          <w:rFonts w:ascii="Consolas" w:hAnsi="Consolas" w:cs="Consolas"/>
          <w:color w:val="0000FF"/>
          <w:sz w:val="19"/>
          <w:szCs w:val="19"/>
        </w:rPr>
        <w:t>app.nw</w:t>
      </w:r>
      <w:proofErr w:type="spellEnd"/>
      <w:r w:rsidRPr="008E3550">
        <w:rPr>
          <w:rFonts w:ascii="Consolas" w:hAnsi="Consolas" w:cs="Consolas"/>
          <w:color w:val="0000FF"/>
          <w:sz w:val="19"/>
          <w:szCs w:val="19"/>
        </w:rPr>
        <w:t>" /&gt;</w:t>
      </w:r>
    </w:p>
    <w:p w:rsidR="00F52A61" w:rsidRPr="008E3550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 w:rsidRPr="008E3550">
        <w:rPr>
          <w:rFonts w:ascii="Consolas" w:hAnsi="Consolas" w:cs="Consolas"/>
          <w:color w:val="0000FF"/>
          <w:sz w:val="19"/>
          <w:szCs w:val="19"/>
        </w:rPr>
        <w:t>&lt;File Source="icudtl.dat" /&gt;</w:t>
      </w:r>
    </w:p>
    <w:p w:rsidR="00F52A61" w:rsidRPr="008E3550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E3550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E3550">
        <w:rPr>
          <w:rFonts w:ascii="Consolas" w:hAnsi="Consolas" w:cs="Consolas"/>
          <w:color w:val="0000FF"/>
          <w:sz w:val="19"/>
          <w:szCs w:val="19"/>
        </w:rPr>
        <w:t>&lt;File Source="index.html" /&gt;</w:t>
      </w:r>
    </w:p>
    <w:p w:rsidR="00F52A61" w:rsidRPr="008E3550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8E3550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E3550">
        <w:rPr>
          <w:rFonts w:ascii="Consolas" w:hAnsi="Consolas" w:cs="Consolas"/>
          <w:color w:val="0000FF"/>
          <w:sz w:val="19"/>
          <w:szCs w:val="19"/>
        </w:rPr>
        <w:t>&lt;File Source="nw.exe" /&gt;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8E3550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E3550">
        <w:rPr>
          <w:rFonts w:ascii="Consolas" w:hAnsi="Consolas" w:cs="Consolas"/>
          <w:color w:val="0000FF"/>
          <w:sz w:val="19"/>
          <w:szCs w:val="19"/>
        </w:rPr>
        <w:t>&lt;File Source="</w:t>
      </w:r>
      <w:proofErr w:type="spellStart"/>
      <w:r w:rsidRPr="008E3550">
        <w:rPr>
          <w:rFonts w:ascii="Consolas" w:hAnsi="Consolas" w:cs="Consolas"/>
          <w:color w:val="0000FF"/>
          <w:sz w:val="19"/>
          <w:szCs w:val="19"/>
        </w:rPr>
        <w:t>nw.pak</w:t>
      </w:r>
      <w:proofErr w:type="spellEnd"/>
      <w:r w:rsidRPr="008E3550">
        <w:rPr>
          <w:rFonts w:ascii="Consolas" w:hAnsi="Consolas" w:cs="Consolas"/>
          <w:color w:val="0000FF"/>
          <w:sz w:val="19"/>
          <w:szCs w:val="19"/>
        </w:rPr>
        <w:t>"/&gt;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Component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ComponentGroup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Fragment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F1177">
        <w:rPr>
          <w:rFonts w:cs="Consolas"/>
          <w:color w:val="0000FF"/>
          <w:highlight w:val="white"/>
        </w:rPr>
        <w:t xml:space="preserve">  &lt;</w:t>
      </w:r>
      <w:r w:rsidRPr="000F1177">
        <w:rPr>
          <w:rFonts w:cs="Consolas"/>
          <w:color w:val="A31515"/>
          <w:highlight w:val="white"/>
        </w:rPr>
        <w:t>Fragment</w:t>
      </w:r>
      <w:r w:rsidRPr="000F1177">
        <w:rPr>
          <w:rFonts w:cs="Consolas"/>
          <w:color w:val="0000FF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F1177">
        <w:rPr>
          <w:rFonts w:cs="Consolas"/>
          <w:color w:val="0000FF"/>
          <w:highlight w:val="white"/>
        </w:rPr>
        <w:lastRenderedPageBreak/>
        <w:t xml:space="preserve">    &lt;</w:t>
      </w:r>
      <w:r w:rsidRPr="000F1177">
        <w:rPr>
          <w:rFonts w:cs="Consolas"/>
          <w:color w:val="A31515"/>
          <w:highlight w:val="white"/>
        </w:rPr>
        <w:t>Component</w:t>
      </w:r>
      <w:r w:rsidRPr="000F1177">
        <w:rPr>
          <w:rFonts w:cs="Consolas"/>
          <w:color w:val="0000FF"/>
          <w:highlight w:val="white"/>
        </w:rPr>
        <w:t xml:space="preserve"> </w:t>
      </w:r>
      <w:r w:rsidRPr="000F1177">
        <w:rPr>
          <w:rFonts w:cs="Consolas"/>
          <w:color w:val="FF0000"/>
          <w:highlight w:val="white"/>
        </w:rPr>
        <w:t>Id</w:t>
      </w:r>
      <w:r w:rsidRPr="000F1177">
        <w:rPr>
          <w:rFonts w:cs="Consolas"/>
          <w:color w:val="0000FF"/>
          <w:highlight w:val="white"/>
        </w:rPr>
        <w:t>=</w:t>
      </w:r>
      <w:r w:rsidRPr="000F1177">
        <w:rPr>
          <w:rFonts w:cs="Consolas"/>
          <w:color w:val="000000"/>
          <w:highlight w:val="white"/>
        </w:rPr>
        <w:t>"</w:t>
      </w:r>
      <w:proofErr w:type="spellStart"/>
      <w:r w:rsidRPr="000F1177">
        <w:rPr>
          <w:rFonts w:cs="Consolas"/>
          <w:color w:val="0000FF"/>
          <w:highlight w:val="white"/>
        </w:rPr>
        <w:t>SampleIcon</w:t>
      </w:r>
      <w:proofErr w:type="spellEnd"/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 xml:space="preserve"> </w:t>
      </w:r>
      <w:proofErr w:type="spellStart"/>
      <w:r w:rsidRPr="000F1177">
        <w:rPr>
          <w:rFonts w:cs="Consolas"/>
          <w:color w:val="FF0000"/>
          <w:highlight w:val="white"/>
        </w:rPr>
        <w:t>Guid</w:t>
      </w:r>
      <w:proofErr w:type="spellEnd"/>
      <w:r w:rsidRPr="000F1177">
        <w:rPr>
          <w:rFonts w:cs="Consolas"/>
          <w:color w:val="0000FF"/>
          <w:highlight w:val="white"/>
        </w:rPr>
        <w:t>=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>BCD5A097-6B30-4CA9-8CDE-89451C25A9C3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 xml:space="preserve"> </w:t>
      </w:r>
      <w:r w:rsidRPr="000F1177">
        <w:rPr>
          <w:rFonts w:cs="Consolas"/>
          <w:color w:val="FF0000"/>
          <w:highlight w:val="white"/>
        </w:rPr>
        <w:t>Directory</w:t>
      </w:r>
      <w:r w:rsidRPr="000F1177">
        <w:rPr>
          <w:rFonts w:cs="Consolas"/>
          <w:color w:val="0000FF"/>
          <w:highlight w:val="white"/>
        </w:rPr>
        <w:t>=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>ICONSFOLDER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 xml:space="preserve"> 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F1177">
        <w:rPr>
          <w:rFonts w:cs="Consolas"/>
          <w:color w:val="0000FF"/>
          <w:highlight w:val="white"/>
        </w:rPr>
        <w:t xml:space="preserve">      &lt;</w:t>
      </w:r>
      <w:r w:rsidRPr="000F1177">
        <w:rPr>
          <w:rFonts w:cs="Consolas"/>
          <w:color w:val="A31515"/>
          <w:highlight w:val="white"/>
        </w:rPr>
        <w:t>File</w:t>
      </w:r>
      <w:r w:rsidRPr="000F1177">
        <w:rPr>
          <w:rFonts w:cs="Consolas"/>
          <w:color w:val="0000FF"/>
          <w:highlight w:val="white"/>
        </w:rPr>
        <w:t xml:space="preserve"> </w:t>
      </w:r>
      <w:r w:rsidRPr="000F1177">
        <w:rPr>
          <w:rFonts w:cs="Consolas"/>
          <w:color w:val="FF0000"/>
          <w:highlight w:val="white"/>
        </w:rPr>
        <w:t>Source</w:t>
      </w:r>
      <w:r w:rsidRPr="000F1177">
        <w:rPr>
          <w:rFonts w:cs="Consolas"/>
          <w:color w:val="0000FF"/>
          <w:highlight w:val="white"/>
        </w:rPr>
        <w:t>=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>icon.png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 xml:space="preserve"> </w:t>
      </w:r>
      <w:proofErr w:type="spellStart"/>
      <w:r w:rsidRPr="000F1177">
        <w:rPr>
          <w:rFonts w:cs="Consolas"/>
          <w:color w:val="FF0000"/>
          <w:highlight w:val="white"/>
        </w:rPr>
        <w:t>KeyPath</w:t>
      </w:r>
      <w:proofErr w:type="spellEnd"/>
      <w:r w:rsidRPr="000F1177">
        <w:rPr>
          <w:rFonts w:cs="Consolas"/>
          <w:color w:val="0000FF"/>
          <w:highlight w:val="white"/>
        </w:rPr>
        <w:t>=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>yes</w:t>
      </w:r>
      <w:r w:rsidRPr="000F1177">
        <w:rPr>
          <w:rFonts w:cs="Consolas"/>
          <w:color w:val="000000"/>
          <w:highlight w:val="white"/>
        </w:rPr>
        <w:t>"</w:t>
      </w:r>
      <w:r w:rsidRPr="000F1177">
        <w:rPr>
          <w:rFonts w:cs="Consolas"/>
          <w:color w:val="0000FF"/>
          <w:highlight w:val="white"/>
        </w:rPr>
        <w:t>/&gt;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F1177">
        <w:rPr>
          <w:rFonts w:ascii="Consolas" w:hAnsi="Consolas" w:cs="Consolas"/>
          <w:color w:val="0000FF"/>
          <w:highlight w:val="white"/>
        </w:rPr>
        <w:t xml:space="preserve">      </w:t>
      </w:r>
      <w:proofErr w:type="gramStart"/>
      <w:r w:rsidRPr="000F1177">
        <w:rPr>
          <w:rFonts w:cs="Consolas"/>
          <w:color w:val="0000FF"/>
          <w:highlight w:val="white"/>
        </w:rPr>
        <w:t>&lt;!--</w:t>
      </w:r>
      <w:proofErr w:type="gramEnd"/>
      <w:r w:rsidRPr="000F1177">
        <w:rPr>
          <w:rFonts w:cs="Consolas"/>
          <w:color w:val="008000"/>
          <w:highlight w:val="white"/>
        </w:rPr>
        <w:t xml:space="preserve"> The name of the icon folder has to be icon.png </w:t>
      </w:r>
      <w:r w:rsidRPr="000F1177">
        <w:rPr>
          <w:rFonts w:cs="Consolas"/>
          <w:color w:val="0000FF"/>
          <w:highlight w:val="white"/>
        </w:rPr>
        <w:t>--&gt;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F1177">
        <w:rPr>
          <w:rFonts w:cs="Consolas"/>
          <w:color w:val="0000FF"/>
          <w:highlight w:val="white"/>
        </w:rPr>
        <w:t xml:space="preserve">    &lt;/</w:t>
      </w:r>
      <w:r w:rsidRPr="000F1177">
        <w:rPr>
          <w:rFonts w:cs="Consolas"/>
          <w:color w:val="A31515"/>
          <w:highlight w:val="white"/>
        </w:rPr>
        <w:t>Component</w:t>
      </w:r>
      <w:r w:rsidRPr="000F1177">
        <w:rPr>
          <w:rFonts w:cs="Consolas"/>
          <w:color w:val="0000FF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F1177">
        <w:rPr>
          <w:rFonts w:cs="Consolas"/>
          <w:color w:val="0000FF"/>
          <w:highlight w:val="white"/>
        </w:rPr>
        <w:t xml:space="preserve">  &lt;/</w:t>
      </w:r>
      <w:r w:rsidRPr="000F1177">
        <w:rPr>
          <w:rFonts w:cs="Consolas"/>
          <w:color w:val="A31515"/>
          <w:highlight w:val="white"/>
        </w:rPr>
        <w:t>Fragment</w:t>
      </w:r>
      <w:r w:rsidRPr="000F1177">
        <w:rPr>
          <w:rFonts w:cs="Consolas"/>
          <w:color w:val="0000FF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19"/>
          <w:highlight w:val="white"/>
        </w:rPr>
      </w:pP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</w:t>
      </w:r>
      <w:r w:rsidRPr="000F1177">
        <w:rPr>
          <w:rFonts w:cs="Consolas"/>
          <w:color w:val="A31515"/>
          <w:szCs w:val="19"/>
          <w:highlight w:val="white"/>
        </w:rPr>
        <w:t>Fragment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DirectoryRef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TARGETDIR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&lt;</w:t>
      </w:r>
      <w:r w:rsidRPr="000F1177">
        <w:rPr>
          <w:rFonts w:cs="Consolas"/>
          <w:color w:val="A31515"/>
          <w:szCs w:val="19"/>
          <w:highlight w:val="white"/>
        </w:rPr>
        <w:t>Component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Id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RegistrySub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”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Guid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3EE2DD7F-8A79-4C52-BBC7-D72454C306FC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KeyPath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yes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Win64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yes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</w:t>
      </w:r>
      <w:proofErr w:type="gramStart"/>
      <w:r w:rsidRPr="000F1177">
        <w:rPr>
          <w:rFonts w:cs="Consolas"/>
          <w:color w:val="0000FF"/>
          <w:szCs w:val="19"/>
          <w:highlight w:val="white"/>
        </w:rPr>
        <w:t>&lt;!--</w:t>
      </w:r>
      <w:proofErr w:type="gramEnd"/>
      <w:r w:rsidRPr="000F1177">
        <w:rPr>
          <w:rFonts w:cs="Consolas"/>
          <w:color w:val="008000"/>
          <w:szCs w:val="19"/>
          <w:highlight w:val="white"/>
        </w:rPr>
        <w:t xml:space="preserve"> make sure Win64 is set to yes and create your own </w:t>
      </w:r>
      <w:r>
        <w:rPr>
          <w:rFonts w:cs="Consolas"/>
          <w:color w:val="008000"/>
          <w:szCs w:val="19"/>
          <w:highlight w:val="white"/>
        </w:rPr>
        <w:t>GUID</w:t>
      </w:r>
      <w:r w:rsidRPr="000F1177">
        <w:rPr>
          <w:rFonts w:cs="Consolas"/>
          <w:color w:val="008000"/>
          <w:szCs w:val="19"/>
          <w:highlight w:val="white"/>
        </w:rPr>
        <w:t xml:space="preserve"> for </w:t>
      </w:r>
      <w:proofErr w:type="spellStart"/>
      <w:r w:rsidRPr="000F1177">
        <w:rPr>
          <w:rFonts w:cs="Consolas"/>
          <w:color w:val="008000"/>
          <w:szCs w:val="19"/>
          <w:highlight w:val="white"/>
        </w:rPr>
        <w:t>Reg</w:t>
      </w:r>
      <w:r>
        <w:rPr>
          <w:rFonts w:cs="Consolas"/>
          <w:color w:val="008000"/>
          <w:szCs w:val="19"/>
          <w:highlight w:val="white"/>
        </w:rPr>
        <w:t>i</w:t>
      </w:r>
      <w:r w:rsidRPr="000F1177">
        <w:rPr>
          <w:rFonts w:cs="Consolas"/>
          <w:color w:val="008000"/>
          <w:szCs w:val="19"/>
          <w:highlight w:val="white"/>
        </w:rPr>
        <w:t>stryKey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--&gt;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RegistryKey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Root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HKLM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Key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SOFTWARE\Hewlett-Packard\HP.PC.SproutAppList\74A3E7C1-F272-4EB4-9A43-E4636B169EC6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proofErr w:type="spellStart"/>
      <w:r w:rsidRPr="000F1177">
        <w:rPr>
          <w:rFonts w:cs="Consolas"/>
          <w:color w:val="FF0000"/>
          <w:szCs w:val="19"/>
          <w:highlight w:val="white"/>
        </w:rPr>
        <w:t>ForceDeleteOnUninstall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yes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  &lt;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RegistryValue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Type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string”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Name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metadata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 xml:space="preserve"> </w:t>
      </w:r>
      <w:r w:rsidRPr="000F1177">
        <w:rPr>
          <w:rFonts w:cs="Consolas"/>
          <w:color w:val="FF0000"/>
          <w:szCs w:val="19"/>
          <w:highlight w:val="white"/>
        </w:rPr>
        <w:t>Value</w:t>
      </w:r>
      <w:r w:rsidRPr="000F1177">
        <w:rPr>
          <w:rFonts w:cs="Consolas"/>
          <w:color w:val="0000FF"/>
          <w:szCs w:val="19"/>
          <w:highlight w:val="white"/>
        </w:rPr>
        <w:t>=</w:t>
      </w:r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%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ProgramFiles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(x86</w:t>
      </w:r>
      <w:proofErr w:type="gramStart"/>
      <w:r w:rsidRPr="000F1177">
        <w:rPr>
          <w:rFonts w:cs="Consolas"/>
          <w:color w:val="0000FF"/>
          <w:szCs w:val="19"/>
          <w:highlight w:val="white"/>
        </w:rPr>
        <w:t>)%</w:t>
      </w:r>
      <w:proofErr w:type="gramEnd"/>
      <w:r w:rsidRPr="000F1177">
        <w:rPr>
          <w:rFonts w:cs="Consolas"/>
          <w:color w:val="0000FF"/>
          <w:szCs w:val="19"/>
          <w:highlight w:val="white"/>
        </w:rPr>
        <w:t>\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SampleApp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\</w:t>
      </w:r>
      <w:proofErr w:type="spellStart"/>
      <w:r w:rsidRPr="000F1177">
        <w:rPr>
          <w:rFonts w:cs="Consolas"/>
          <w:color w:val="0000FF"/>
          <w:szCs w:val="19"/>
          <w:highlight w:val="white"/>
        </w:rPr>
        <w:t>appinfo.hpspdat</w:t>
      </w:r>
      <w:proofErr w:type="spellEnd"/>
      <w:r w:rsidRPr="000F1177">
        <w:rPr>
          <w:rFonts w:cs="Consolas"/>
          <w:color w:val="000000"/>
          <w:szCs w:val="19"/>
          <w:highlight w:val="white"/>
        </w:rPr>
        <w:t>"</w:t>
      </w:r>
      <w:r w:rsidRPr="000F1177">
        <w:rPr>
          <w:rFonts w:cs="Consolas"/>
          <w:color w:val="0000FF"/>
          <w:szCs w:val="19"/>
          <w:highlight w:val="white"/>
        </w:rPr>
        <w:t>/&gt;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  &lt;/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RegistryKey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  &lt;/</w:t>
      </w:r>
      <w:r w:rsidRPr="000F1177">
        <w:rPr>
          <w:rFonts w:cs="Consolas"/>
          <w:color w:val="A31515"/>
          <w:szCs w:val="19"/>
          <w:highlight w:val="white"/>
        </w:rPr>
        <w:t>Component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  &lt;/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DirectoryRef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&lt;/</w:t>
      </w:r>
      <w:r w:rsidRPr="000F1177">
        <w:rPr>
          <w:rFonts w:cs="Consolas"/>
          <w:color w:val="A31515"/>
          <w:szCs w:val="19"/>
          <w:highlight w:val="white"/>
        </w:rPr>
        <w:t>Fragment</w:t>
      </w:r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F52A61" w:rsidRPr="000F1177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 xml:space="preserve">  </w:t>
      </w:r>
    </w:p>
    <w:p w:rsidR="00F52A61" w:rsidRDefault="00F52A61" w:rsidP="00F52A61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Cs w:val="19"/>
          <w:highlight w:val="white"/>
        </w:rPr>
      </w:pPr>
      <w:r w:rsidRPr="000F1177">
        <w:rPr>
          <w:rFonts w:cs="Consolas"/>
          <w:color w:val="0000FF"/>
          <w:szCs w:val="19"/>
          <w:highlight w:val="white"/>
        </w:rPr>
        <w:t>&lt;/</w:t>
      </w:r>
      <w:proofErr w:type="spellStart"/>
      <w:r w:rsidRPr="000F1177">
        <w:rPr>
          <w:rFonts w:cs="Consolas"/>
          <w:color w:val="A31515"/>
          <w:szCs w:val="19"/>
          <w:highlight w:val="white"/>
        </w:rPr>
        <w:t>Wix</w:t>
      </w:r>
      <w:proofErr w:type="spellEnd"/>
      <w:r w:rsidRPr="000F1177">
        <w:rPr>
          <w:rFonts w:cs="Consolas"/>
          <w:color w:val="0000FF"/>
          <w:szCs w:val="19"/>
          <w:highlight w:val="white"/>
        </w:rPr>
        <w:t>&gt;</w:t>
      </w:r>
    </w:p>
    <w:p w:rsidR="00133F00" w:rsidRDefault="00133F00" w:rsidP="00E42F9F">
      <w:pPr>
        <w:pStyle w:val="ListParagraph"/>
      </w:pPr>
    </w:p>
    <w:p w:rsidR="000B386B" w:rsidRDefault="000B386B" w:rsidP="00E42F9F">
      <w:pPr>
        <w:pStyle w:val="ListParagraph"/>
      </w:pPr>
    </w:p>
    <w:p w:rsidR="000B386B" w:rsidRDefault="00A30616" w:rsidP="000B386B">
      <w:pPr>
        <w:pStyle w:val="ListParagraph"/>
        <w:numPr>
          <w:ilvl w:val="0"/>
          <w:numId w:val="22"/>
        </w:numPr>
      </w:pPr>
      <w:del w:id="107" w:author="Elias, Bassem" w:date="2015-04-23T17:12:00Z">
        <w:r w:rsidDel="00CA6C2C">
          <w:delText>In case if you are</w:delText>
        </w:r>
      </w:del>
      <w:ins w:id="108" w:author="Elias, Bassem" w:date="2015-04-23T17:12:00Z">
        <w:r w:rsidR="00CA6C2C">
          <w:t>When</w:t>
        </w:r>
      </w:ins>
      <w:r>
        <w:t xml:space="preserve"> </w:t>
      </w:r>
      <w:del w:id="109" w:author="Elias, Bassem" w:date="2015-04-23T17:14:00Z">
        <w:r w:rsidDel="00CA6C2C">
          <w:delText xml:space="preserve">using </w:delText>
        </w:r>
      </w:del>
      <w:ins w:id="110" w:author="Elias, Bassem" w:date="2015-04-23T17:14:00Z">
        <w:r w:rsidR="00CA6C2C">
          <w:t>making</w:t>
        </w:r>
        <w:r w:rsidR="00CA6C2C">
          <w:t xml:space="preserve"> </w:t>
        </w:r>
      </w:ins>
      <w:ins w:id="111" w:author="Elias, Bassem" w:date="2015-04-23T17:13:00Z">
        <w:r w:rsidR="00CA6C2C">
          <w:t>a</w:t>
        </w:r>
        <w:bookmarkStart w:id="112" w:name="_GoBack"/>
        <w:bookmarkEnd w:id="112"/>
        <w:r w:rsidR="00CA6C2C">
          <w:t xml:space="preserve"> </w:t>
        </w:r>
      </w:ins>
      <w:r>
        <w:t>Visual Studio Installer</w:t>
      </w:r>
      <w:ins w:id="113" w:author="Elias, Bassem" w:date="2015-04-23T17:13:00Z">
        <w:r w:rsidR="00CA6C2C">
          <w:t>,</w:t>
        </w:r>
      </w:ins>
      <w:r>
        <w:t xml:space="preserve"> your application </w:t>
      </w:r>
      <w:r w:rsidR="0071189B">
        <w:t>folder</w:t>
      </w:r>
      <w:r>
        <w:t xml:space="preserve"> </w:t>
      </w:r>
      <w:del w:id="114" w:author="Elias, Bassem" w:date="2015-04-23T17:13:00Z">
        <w:r w:rsidDel="00CA6C2C">
          <w:delText xml:space="preserve">that will </w:delText>
        </w:r>
      </w:del>
      <w:r>
        <w:t>contain</w:t>
      </w:r>
      <w:ins w:id="115" w:author="Elias, Bassem" w:date="2015-04-23T17:13:00Z">
        <w:r w:rsidR="00CA6C2C">
          <w:t>s an</w:t>
        </w:r>
      </w:ins>
      <w:r>
        <w:t xml:space="preserve"> executable and should look something like </w:t>
      </w:r>
      <w:ins w:id="116" w:author="Elias, Bassem" w:date="2015-04-23T17:13:00Z">
        <w:r w:rsidR="00CA6C2C">
          <w:t>the following</w:t>
        </w:r>
      </w:ins>
      <w:del w:id="117" w:author="Elias, Bassem" w:date="2015-04-23T17:13:00Z">
        <w:r w:rsidDel="00CA6C2C">
          <w:delText>below.</w:delText>
        </w:r>
      </w:del>
      <w:ins w:id="118" w:author="Elias, Bassem" w:date="2015-04-23T17:13:00Z">
        <w:r w:rsidR="00CA6C2C">
          <w:t>:</w:t>
        </w:r>
      </w:ins>
      <w:r>
        <w:t xml:space="preserve"> </w:t>
      </w:r>
    </w:p>
    <w:p w:rsidR="00DE26CC" w:rsidRDefault="00A81E9B" w:rsidP="003B4E1A">
      <w:pPr>
        <w:ind w:left="360"/>
      </w:pPr>
      <w:r w:rsidRPr="00A81E9B">
        <w:rPr>
          <w:noProof/>
        </w:rPr>
        <w:drawing>
          <wp:inline distT="0" distB="0" distL="0" distR="0">
            <wp:extent cx="5943600" cy="1765915"/>
            <wp:effectExtent l="0" t="0" r="0" b="6350"/>
            <wp:docPr id="1" name="Picture 1" descr="C:\Users\ajmalm\Desktop\Images for Installer Doc\FileSystemJS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malm\Desktop\Images for Installer Doc\FileSystemJSN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F00" w:rsidRDefault="00133F00">
      <w:pPr>
        <w:rPr>
          <w:b/>
          <w:sz w:val="24"/>
        </w:rPr>
      </w:pPr>
    </w:p>
    <w:p w:rsidR="00053D46" w:rsidRDefault="00053D46" w:rsidP="00157C82">
      <w:pPr>
        <w:pStyle w:val="Heading3"/>
      </w:pPr>
    </w:p>
    <w:p w:rsidR="000D65DB" w:rsidRPr="00157C82" w:rsidRDefault="000D65DB" w:rsidP="00157C82">
      <w:pPr>
        <w:pStyle w:val="Heading3"/>
      </w:pPr>
    </w:p>
    <w:sectPr w:rsidR="000D65DB" w:rsidRPr="001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7CB4"/>
    <w:multiLevelType w:val="hybridMultilevel"/>
    <w:tmpl w:val="8C60B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F543D"/>
    <w:multiLevelType w:val="hybridMultilevel"/>
    <w:tmpl w:val="88303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C1EE3"/>
    <w:multiLevelType w:val="hybridMultilevel"/>
    <w:tmpl w:val="4260E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06CA4"/>
    <w:multiLevelType w:val="hybridMultilevel"/>
    <w:tmpl w:val="72C67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616D5"/>
    <w:multiLevelType w:val="hybridMultilevel"/>
    <w:tmpl w:val="2DAE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967C1"/>
    <w:multiLevelType w:val="hybridMultilevel"/>
    <w:tmpl w:val="3D24E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054DE"/>
    <w:multiLevelType w:val="hybridMultilevel"/>
    <w:tmpl w:val="98324D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1635A9"/>
    <w:multiLevelType w:val="hybridMultilevel"/>
    <w:tmpl w:val="7F8CA2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7D466A"/>
    <w:multiLevelType w:val="hybridMultilevel"/>
    <w:tmpl w:val="3836D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E46E6"/>
    <w:multiLevelType w:val="hybridMultilevel"/>
    <w:tmpl w:val="5282B752"/>
    <w:lvl w:ilvl="0" w:tplc="65C6B2E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615AE"/>
    <w:multiLevelType w:val="hybridMultilevel"/>
    <w:tmpl w:val="5282B752"/>
    <w:lvl w:ilvl="0" w:tplc="65C6B2E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E7116"/>
    <w:multiLevelType w:val="hybridMultilevel"/>
    <w:tmpl w:val="CE0C21E2"/>
    <w:lvl w:ilvl="0" w:tplc="241A3BB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D90149"/>
    <w:multiLevelType w:val="hybridMultilevel"/>
    <w:tmpl w:val="5F800CCC"/>
    <w:lvl w:ilvl="0" w:tplc="762CD8F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6335C9"/>
    <w:multiLevelType w:val="hybridMultilevel"/>
    <w:tmpl w:val="01349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A072E"/>
    <w:multiLevelType w:val="hybridMultilevel"/>
    <w:tmpl w:val="5282B752"/>
    <w:lvl w:ilvl="0" w:tplc="65C6B2E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923B3"/>
    <w:multiLevelType w:val="hybridMultilevel"/>
    <w:tmpl w:val="061CD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540173"/>
    <w:multiLevelType w:val="hybridMultilevel"/>
    <w:tmpl w:val="5282B752"/>
    <w:lvl w:ilvl="0" w:tplc="65C6B2E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5857C2"/>
    <w:multiLevelType w:val="hybridMultilevel"/>
    <w:tmpl w:val="DD06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96FB2"/>
    <w:multiLevelType w:val="hybridMultilevel"/>
    <w:tmpl w:val="B7F0ED74"/>
    <w:lvl w:ilvl="0" w:tplc="95E61EBE">
      <w:start w:val="4"/>
      <w:numFmt w:val="lowerLetter"/>
      <w:lvlText w:val="%1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24E4C"/>
    <w:multiLevelType w:val="hybridMultilevel"/>
    <w:tmpl w:val="4F1066C8"/>
    <w:lvl w:ilvl="0" w:tplc="A2BEC4C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B97BFE"/>
    <w:multiLevelType w:val="hybridMultilevel"/>
    <w:tmpl w:val="4C326EA8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7C9F4055"/>
    <w:multiLevelType w:val="hybridMultilevel"/>
    <w:tmpl w:val="0F72E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6"/>
  </w:num>
  <w:num w:numId="5">
    <w:abstractNumId w:val="14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17"/>
  </w:num>
  <w:num w:numId="11">
    <w:abstractNumId w:val="11"/>
  </w:num>
  <w:num w:numId="12">
    <w:abstractNumId w:val="19"/>
  </w:num>
  <w:num w:numId="13">
    <w:abstractNumId w:val="2"/>
  </w:num>
  <w:num w:numId="14">
    <w:abstractNumId w:val="13"/>
  </w:num>
  <w:num w:numId="15">
    <w:abstractNumId w:val="1"/>
  </w:num>
  <w:num w:numId="16">
    <w:abstractNumId w:val="21"/>
  </w:num>
  <w:num w:numId="17">
    <w:abstractNumId w:val="7"/>
  </w:num>
  <w:num w:numId="18">
    <w:abstractNumId w:val="20"/>
  </w:num>
  <w:num w:numId="19">
    <w:abstractNumId w:val="15"/>
  </w:num>
  <w:num w:numId="20">
    <w:abstractNumId w:val="12"/>
  </w:num>
  <w:num w:numId="21">
    <w:abstractNumId w:val="18"/>
  </w:num>
  <w:num w:numId="2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ias, Bassem">
    <w15:presenceInfo w15:providerId="AD" w15:userId="S-1-5-21-839522115-1383384898-515967899-5576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20"/>
    <w:rsid w:val="00000ED9"/>
    <w:rsid w:val="0000182E"/>
    <w:rsid w:val="000018FC"/>
    <w:rsid w:val="00002918"/>
    <w:rsid w:val="00003694"/>
    <w:rsid w:val="000062F7"/>
    <w:rsid w:val="00014333"/>
    <w:rsid w:val="00015110"/>
    <w:rsid w:val="00016A64"/>
    <w:rsid w:val="00020071"/>
    <w:rsid w:val="00023637"/>
    <w:rsid w:val="00025055"/>
    <w:rsid w:val="00026EFE"/>
    <w:rsid w:val="000270BD"/>
    <w:rsid w:val="000350D6"/>
    <w:rsid w:val="0003690B"/>
    <w:rsid w:val="000378E2"/>
    <w:rsid w:val="00037FA6"/>
    <w:rsid w:val="00043609"/>
    <w:rsid w:val="00043EC2"/>
    <w:rsid w:val="00044F78"/>
    <w:rsid w:val="0004576E"/>
    <w:rsid w:val="00051C27"/>
    <w:rsid w:val="00053D46"/>
    <w:rsid w:val="00054CBE"/>
    <w:rsid w:val="00060E06"/>
    <w:rsid w:val="00061582"/>
    <w:rsid w:val="00064387"/>
    <w:rsid w:val="0006496B"/>
    <w:rsid w:val="000679AC"/>
    <w:rsid w:val="0007186A"/>
    <w:rsid w:val="00074521"/>
    <w:rsid w:val="00075D39"/>
    <w:rsid w:val="00076BD8"/>
    <w:rsid w:val="00076D15"/>
    <w:rsid w:val="0008212F"/>
    <w:rsid w:val="0008290E"/>
    <w:rsid w:val="00083F20"/>
    <w:rsid w:val="00084CCB"/>
    <w:rsid w:val="00085521"/>
    <w:rsid w:val="000855AF"/>
    <w:rsid w:val="00090158"/>
    <w:rsid w:val="000926EE"/>
    <w:rsid w:val="00093070"/>
    <w:rsid w:val="00094861"/>
    <w:rsid w:val="000952AB"/>
    <w:rsid w:val="000A1C7F"/>
    <w:rsid w:val="000A23C7"/>
    <w:rsid w:val="000A45C7"/>
    <w:rsid w:val="000A6235"/>
    <w:rsid w:val="000B0FEB"/>
    <w:rsid w:val="000B1976"/>
    <w:rsid w:val="000B386B"/>
    <w:rsid w:val="000B501D"/>
    <w:rsid w:val="000B6B2C"/>
    <w:rsid w:val="000C0B45"/>
    <w:rsid w:val="000C0B73"/>
    <w:rsid w:val="000C12A6"/>
    <w:rsid w:val="000C59D8"/>
    <w:rsid w:val="000C67CD"/>
    <w:rsid w:val="000C6DB8"/>
    <w:rsid w:val="000D0403"/>
    <w:rsid w:val="000D44CC"/>
    <w:rsid w:val="000D6022"/>
    <w:rsid w:val="000D65DB"/>
    <w:rsid w:val="000E4FB4"/>
    <w:rsid w:val="000E70FB"/>
    <w:rsid w:val="000E7873"/>
    <w:rsid w:val="000F490A"/>
    <w:rsid w:val="000F567C"/>
    <w:rsid w:val="000F7AD7"/>
    <w:rsid w:val="001027FD"/>
    <w:rsid w:val="00102942"/>
    <w:rsid w:val="001124FD"/>
    <w:rsid w:val="001174E5"/>
    <w:rsid w:val="001222EA"/>
    <w:rsid w:val="00124812"/>
    <w:rsid w:val="001306BB"/>
    <w:rsid w:val="00131B7D"/>
    <w:rsid w:val="00133F00"/>
    <w:rsid w:val="001356B9"/>
    <w:rsid w:val="00136246"/>
    <w:rsid w:val="00136298"/>
    <w:rsid w:val="00142B11"/>
    <w:rsid w:val="00147DD7"/>
    <w:rsid w:val="0015005E"/>
    <w:rsid w:val="00151DFD"/>
    <w:rsid w:val="001524B0"/>
    <w:rsid w:val="0015779D"/>
    <w:rsid w:val="00157C82"/>
    <w:rsid w:val="00160032"/>
    <w:rsid w:val="00162498"/>
    <w:rsid w:val="00165F9F"/>
    <w:rsid w:val="00166D2C"/>
    <w:rsid w:val="001673BA"/>
    <w:rsid w:val="001700A3"/>
    <w:rsid w:val="001703E9"/>
    <w:rsid w:val="0017242C"/>
    <w:rsid w:val="001734DA"/>
    <w:rsid w:val="00174AA8"/>
    <w:rsid w:val="00176DF1"/>
    <w:rsid w:val="00184CE8"/>
    <w:rsid w:val="00185247"/>
    <w:rsid w:val="00186513"/>
    <w:rsid w:val="00191551"/>
    <w:rsid w:val="00191C43"/>
    <w:rsid w:val="00194F5D"/>
    <w:rsid w:val="001A0127"/>
    <w:rsid w:val="001A0886"/>
    <w:rsid w:val="001A0A5D"/>
    <w:rsid w:val="001A4A01"/>
    <w:rsid w:val="001A6820"/>
    <w:rsid w:val="001A760C"/>
    <w:rsid w:val="001A774B"/>
    <w:rsid w:val="001B247F"/>
    <w:rsid w:val="001B2991"/>
    <w:rsid w:val="001B2E2D"/>
    <w:rsid w:val="001B46F8"/>
    <w:rsid w:val="001B4A9D"/>
    <w:rsid w:val="001C0AC0"/>
    <w:rsid w:val="001C0B88"/>
    <w:rsid w:val="001C4360"/>
    <w:rsid w:val="001C5B9F"/>
    <w:rsid w:val="001D07FA"/>
    <w:rsid w:val="001D4B72"/>
    <w:rsid w:val="001E16BD"/>
    <w:rsid w:val="001E1869"/>
    <w:rsid w:val="001E7281"/>
    <w:rsid w:val="001F132A"/>
    <w:rsid w:val="001F1C4E"/>
    <w:rsid w:val="001F3BA5"/>
    <w:rsid w:val="00200C88"/>
    <w:rsid w:val="0020165F"/>
    <w:rsid w:val="00201893"/>
    <w:rsid w:val="0020275D"/>
    <w:rsid w:val="002061F8"/>
    <w:rsid w:val="0020702F"/>
    <w:rsid w:val="002070DB"/>
    <w:rsid w:val="00210161"/>
    <w:rsid w:val="0021706E"/>
    <w:rsid w:val="00221EDB"/>
    <w:rsid w:val="00225807"/>
    <w:rsid w:val="00226927"/>
    <w:rsid w:val="002309E6"/>
    <w:rsid w:val="00232FC3"/>
    <w:rsid w:val="00235DC5"/>
    <w:rsid w:val="00236C21"/>
    <w:rsid w:val="00237459"/>
    <w:rsid w:val="00241733"/>
    <w:rsid w:val="00242419"/>
    <w:rsid w:val="00257FA8"/>
    <w:rsid w:val="002623E4"/>
    <w:rsid w:val="002625F8"/>
    <w:rsid w:val="00262FCF"/>
    <w:rsid w:val="002672C9"/>
    <w:rsid w:val="0027590D"/>
    <w:rsid w:val="00280C96"/>
    <w:rsid w:val="00283A3F"/>
    <w:rsid w:val="00286D21"/>
    <w:rsid w:val="00290ED9"/>
    <w:rsid w:val="002921E8"/>
    <w:rsid w:val="002961CD"/>
    <w:rsid w:val="002B1E16"/>
    <w:rsid w:val="002B2D5A"/>
    <w:rsid w:val="002B3D03"/>
    <w:rsid w:val="002B706E"/>
    <w:rsid w:val="002C0DA5"/>
    <w:rsid w:val="002C76C1"/>
    <w:rsid w:val="002D1BD1"/>
    <w:rsid w:val="002D39A8"/>
    <w:rsid w:val="002D402F"/>
    <w:rsid w:val="002D6958"/>
    <w:rsid w:val="002E1BDB"/>
    <w:rsid w:val="002E3B6A"/>
    <w:rsid w:val="002E4F7A"/>
    <w:rsid w:val="002E7FBF"/>
    <w:rsid w:val="002F11D7"/>
    <w:rsid w:val="002F206E"/>
    <w:rsid w:val="002F2083"/>
    <w:rsid w:val="002F20F1"/>
    <w:rsid w:val="002F283F"/>
    <w:rsid w:val="002F363D"/>
    <w:rsid w:val="002F4961"/>
    <w:rsid w:val="002F6962"/>
    <w:rsid w:val="00301B8C"/>
    <w:rsid w:val="00303B2A"/>
    <w:rsid w:val="00304BF6"/>
    <w:rsid w:val="003054A2"/>
    <w:rsid w:val="0031247A"/>
    <w:rsid w:val="003172DD"/>
    <w:rsid w:val="00317976"/>
    <w:rsid w:val="00322F22"/>
    <w:rsid w:val="003244A1"/>
    <w:rsid w:val="00326A9C"/>
    <w:rsid w:val="003307F4"/>
    <w:rsid w:val="00330DEE"/>
    <w:rsid w:val="00332148"/>
    <w:rsid w:val="00333E5E"/>
    <w:rsid w:val="00341B9A"/>
    <w:rsid w:val="00343BD5"/>
    <w:rsid w:val="003443E0"/>
    <w:rsid w:val="003445F6"/>
    <w:rsid w:val="00345391"/>
    <w:rsid w:val="003462BA"/>
    <w:rsid w:val="00346F94"/>
    <w:rsid w:val="00347121"/>
    <w:rsid w:val="00350DAF"/>
    <w:rsid w:val="00350F43"/>
    <w:rsid w:val="0035130E"/>
    <w:rsid w:val="00351451"/>
    <w:rsid w:val="00353355"/>
    <w:rsid w:val="003541DA"/>
    <w:rsid w:val="003561FD"/>
    <w:rsid w:val="003563D4"/>
    <w:rsid w:val="0036104D"/>
    <w:rsid w:val="00361426"/>
    <w:rsid w:val="00367E03"/>
    <w:rsid w:val="0037115B"/>
    <w:rsid w:val="00374248"/>
    <w:rsid w:val="00374931"/>
    <w:rsid w:val="0037625C"/>
    <w:rsid w:val="003819EC"/>
    <w:rsid w:val="003838B1"/>
    <w:rsid w:val="00384C80"/>
    <w:rsid w:val="00385A10"/>
    <w:rsid w:val="00386FE4"/>
    <w:rsid w:val="00391AA2"/>
    <w:rsid w:val="00392544"/>
    <w:rsid w:val="00393BDC"/>
    <w:rsid w:val="00394A71"/>
    <w:rsid w:val="00394CDA"/>
    <w:rsid w:val="003A3368"/>
    <w:rsid w:val="003A499E"/>
    <w:rsid w:val="003A58E7"/>
    <w:rsid w:val="003A70FA"/>
    <w:rsid w:val="003A72C0"/>
    <w:rsid w:val="003A76BB"/>
    <w:rsid w:val="003B1386"/>
    <w:rsid w:val="003B16E9"/>
    <w:rsid w:val="003B1A06"/>
    <w:rsid w:val="003B4E1A"/>
    <w:rsid w:val="003B7249"/>
    <w:rsid w:val="003C17E9"/>
    <w:rsid w:val="003C6453"/>
    <w:rsid w:val="003C6F3B"/>
    <w:rsid w:val="003C7ACE"/>
    <w:rsid w:val="003C7B9D"/>
    <w:rsid w:val="003D07D6"/>
    <w:rsid w:val="003D2793"/>
    <w:rsid w:val="003D2A58"/>
    <w:rsid w:val="003D328A"/>
    <w:rsid w:val="003D5323"/>
    <w:rsid w:val="003D53F7"/>
    <w:rsid w:val="003E3396"/>
    <w:rsid w:val="003E3629"/>
    <w:rsid w:val="003E5452"/>
    <w:rsid w:val="003E70AA"/>
    <w:rsid w:val="003E753D"/>
    <w:rsid w:val="003F0335"/>
    <w:rsid w:val="003F2EE0"/>
    <w:rsid w:val="003F34FF"/>
    <w:rsid w:val="003F6366"/>
    <w:rsid w:val="004000E9"/>
    <w:rsid w:val="00402990"/>
    <w:rsid w:val="00403386"/>
    <w:rsid w:val="004038E8"/>
    <w:rsid w:val="004056B1"/>
    <w:rsid w:val="00407EAE"/>
    <w:rsid w:val="00407FE9"/>
    <w:rsid w:val="0041232A"/>
    <w:rsid w:val="00414016"/>
    <w:rsid w:val="004178E2"/>
    <w:rsid w:val="00417B79"/>
    <w:rsid w:val="004200A4"/>
    <w:rsid w:val="0042191C"/>
    <w:rsid w:val="004276E0"/>
    <w:rsid w:val="00427C40"/>
    <w:rsid w:val="0043219F"/>
    <w:rsid w:val="0043345B"/>
    <w:rsid w:val="004335A7"/>
    <w:rsid w:val="00440111"/>
    <w:rsid w:val="00442E7E"/>
    <w:rsid w:val="00444F33"/>
    <w:rsid w:val="0045162B"/>
    <w:rsid w:val="00451D3B"/>
    <w:rsid w:val="00452500"/>
    <w:rsid w:val="00456C61"/>
    <w:rsid w:val="00457BEE"/>
    <w:rsid w:val="004633C7"/>
    <w:rsid w:val="00464972"/>
    <w:rsid w:val="00467E51"/>
    <w:rsid w:val="0047175E"/>
    <w:rsid w:val="0047221E"/>
    <w:rsid w:val="0048070A"/>
    <w:rsid w:val="004834A4"/>
    <w:rsid w:val="00485030"/>
    <w:rsid w:val="00485176"/>
    <w:rsid w:val="00496A8A"/>
    <w:rsid w:val="00497372"/>
    <w:rsid w:val="004A3255"/>
    <w:rsid w:val="004A3A5B"/>
    <w:rsid w:val="004A4AD3"/>
    <w:rsid w:val="004A5353"/>
    <w:rsid w:val="004A66FC"/>
    <w:rsid w:val="004B0113"/>
    <w:rsid w:val="004B3CD8"/>
    <w:rsid w:val="004B5756"/>
    <w:rsid w:val="004C3A0F"/>
    <w:rsid w:val="004C7394"/>
    <w:rsid w:val="004D0555"/>
    <w:rsid w:val="004D176A"/>
    <w:rsid w:val="004D33B9"/>
    <w:rsid w:val="004D5421"/>
    <w:rsid w:val="004D558E"/>
    <w:rsid w:val="004E0A69"/>
    <w:rsid w:val="004E1520"/>
    <w:rsid w:val="004E2E8B"/>
    <w:rsid w:val="004E7027"/>
    <w:rsid w:val="004E76BD"/>
    <w:rsid w:val="004E7998"/>
    <w:rsid w:val="004F1C22"/>
    <w:rsid w:val="004F3485"/>
    <w:rsid w:val="004F529E"/>
    <w:rsid w:val="004F7284"/>
    <w:rsid w:val="005005D0"/>
    <w:rsid w:val="00500AE5"/>
    <w:rsid w:val="005015D7"/>
    <w:rsid w:val="005017D4"/>
    <w:rsid w:val="00502FC7"/>
    <w:rsid w:val="00512233"/>
    <w:rsid w:val="00514148"/>
    <w:rsid w:val="00522DD7"/>
    <w:rsid w:val="00530BC2"/>
    <w:rsid w:val="00532D11"/>
    <w:rsid w:val="00533655"/>
    <w:rsid w:val="0053368D"/>
    <w:rsid w:val="00535EFE"/>
    <w:rsid w:val="00536DD6"/>
    <w:rsid w:val="00540870"/>
    <w:rsid w:val="00544EA9"/>
    <w:rsid w:val="005454AD"/>
    <w:rsid w:val="005551E8"/>
    <w:rsid w:val="005559E0"/>
    <w:rsid w:val="005709C9"/>
    <w:rsid w:val="005710AD"/>
    <w:rsid w:val="00571E8C"/>
    <w:rsid w:val="00580C17"/>
    <w:rsid w:val="005863A8"/>
    <w:rsid w:val="0058753F"/>
    <w:rsid w:val="00590B34"/>
    <w:rsid w:val="00594C5E"/>
    <w:rsid w:val="00595229"/>
    <w:rsid w:val="00596F6C"/>
    <w:rsid w:val="005A3B4C"/>
    <w:rsid w:val="005A51B4"/>
    <w:rsid w:val="005A67ED"/>
    <w:rsid w:val="005A6F9E"/>
    <w:rsid w:val="005B009C"/>
    <w:rsid w:val="005B22B3"/>
    <w:rsid w:val="005B5D9C"/>
    <w:rsid w:val="005C2D0E"/>
    <w:rsid w:val="005C42A0"/>
    <w:rsid w:val="005C434C"/>
    <w:rsid w:val="005D1214"/>
    <w:rsid w:val="005D2F12"/>
    <w:rsid w:val="005E1676"/>
    <w:rsid w:val="005E3584"/>
    <w:rsid w:val="005F0541"/>
    <w:rsid w:val="005F0A5C"/>
    <w:rsid w:val="005F320F"/>
    <w:rsid w:val="005F7D89"/>
    <w:rsid w:val="0060253C"/>
    <w:rsid w:val="00603AF3"/>
    <w:rsid w:val="00605578"/>
    <w:rsid w:val="006068CA"/>
    <w:rsid w:val="006100FE"/>
    <w:rsid w:val="0062077F"/>
    <w:rsid w:val="00621843"/>
    <w:rsid w:val="006251DF"/>
    <w:rsid w:val="00625AA1"/>
    <w:rsid w:val="00627BF1"/>
    <w:rsid w:val="00630A4D"/>
    <w:rsid w:val="006319BE"/>
    <w:rsid w:val="0063261D"/>
    <w:rsid w:val="00633829"/>
    <w:rsid w:val="00633F4C"/>
    <w:rsid w:val="00635066"/>
    <w:rsid w:val="00635226"/>
    <w:rsid w:val="00637504"/>
    <w:rsid w:val="00642E3D"/>
    <w:rsid w:val="00643F4A"/>
    <w:rsid w:val="00647316"/>
    <w:rsid w:val="00647DFC"/>
    <w:rsid w:val="00651E0F"/>
    <w:rsid w:val="0065556E"/>
    <w:rsid w:val="00655EF9"/>
    <w:rsid w:val="00663B86"/>
    <w:rsid w:val="0066437B"/>
    <w:rsid w:val="00665EE9"/>
    <w:rsid w:val="00667143"/>
    <w:rsid w:val="00667C75"/>
    <w:rsid w:val="0067213A"/>
    <w:rsid w:val="006801E5"/>
    <w:rsid w:val="00680856"/>
    <w:rsid w:val="00680B4F"/>
    <w:rsid w:val="006829BA"/>
    <w:rsid w:val="0068368E"/>
    <w:rsid w:val="0069093D"/>
    <w:rsid w:val="00692379"/>
    <w:rsid w:val="00697466"/>
    <w:rsid w:val="006A3685"/>
    <w:rsid w:val="006A744B"/>
    <w:rsid w:val="006A757A"/>
    <w:rsid w:val="006B0B67"/>
    <w:rsid w:val="006B34F5"/>
    <w:rsid w:val="006B3E6B"/>
    <w:rsid w:val="006B4AAA"/>
    <w:rsid w:val="006B532C"/>
    <w:rsid w:val="006B7165"/>
    <w:rsid w:val="006B7FA2"/>
    <w:rsid w:val="006C40A4"/>
    <w:rsid w:val="006C5AEE"/>
    <w:rsid w:val="006D30BC"/>
    <w:rsid w:val="006D32AB"/>
    <w:rsid w:val="006D4299"/>
    <w:rsid w:val="006E0401"/>
    <w:rsid w:val="006E7DD8"/>
    <w:rsid w:val="006E7F09"/>
    <w:rsid w:val="006F06A6"/>
    <w:rsid w:val="006F0D38"/>
    <w:rsid w:val="006F57A5"/>
    <w:rsid w:val="007036CC"/>
    <w:rsid w:val="007046A0"/>
    <w:rsid w:val="007074A6"/>
    <w:rsid w:val="0071189B"/>
    <w:rsid w:val="00716727"/>
    <w:rsid w:val="00717ADE"/>
    <w:rsid w:val="00721BB1"/>
    <w:rsid w:val="007237D7"/>
    <w:rsid w:val="00730FDD"/>
    <w:rsid w:val="00731689"/>
    <w:rsid w:val="00731880"/>
    <w:rsid w:val="0073256A"/>
    <w:rsid w:val="00732DAF"/>
    <w:rsid w:val="007339BC"/>
    <w:rsid w:val="00735AB9"/>
    <w:rsid w:val="0073644C"/>
    <w:rsid w:val="0074101B"/>
    <w:rsid w:val="00742C13"/>
    <w:rsid w:val="00742D8F"/>
    <w:rsid w:val="00745DF9"/>
    <w:rsid w:val="0074624E"/>
    <w:rsid w:val="007519C5"/>
    <w:rsid w:val="0075200C"/>
    <w:rsid w:val="00755500"/>
    <w:rsid w:val="00756B5F"/>
    <w:rsid w:val="0076344B"/>
    <w:rsid w:val="007634C4"/>
    <w:rsid w:val="00764FDB"/>
    <w:rsid w:val="00765418"/>
    <w:rsid w:val="007658AB"/>
    <w:rsid w:val="00766930"/>
    <w:rsid w:val="00770DCA"/>
    <w:rsid w:val="00772AFC"/>
    <w:rsid w:val="00774A16"/>
    <w:rsid w:val="007765EC"/>
    <w:rsid w:val="00780A67"/>
    <w:rsid w:val="00780DB9"/>
    <w:rsid w:val="00782589"/>
    <w:rsid w:val="00783766"/>
    <w:rsid w:val="00790D91"/>
    <w:rsid w:val="007920CA"/>
    <w:rsid w:val="00795366"/>
    <w:rsid w:val="00795444"/>
    <w:rsid w:val="007A1014"/>
    <w:rsid w:val="007A162E"/>
    <w:rsid w:val="007A597A"/>
    <w:rsid w:val="007B16BB"/>
    <w:rsid w:val="007B311B"/>
    <w:rsid w:val="007B4D98"/>
    <w:rsid w:val="007C06F2"/>
    <w:rsid w:val="007C4D81"/>
    <w:rsid w:val="007D2622"/>
    <w:rsid w:val="007D4E84"/>
    <w:rsid w:val="007E18A9"/>
    <w:rsid w:val="007E1AE9"/>
    <w:rsid w:val="007E1E7F"/>
    <w:rsid w:val="007E76D3"/>
    <w:rsid w:val="007E7A40"/>
    <w:rsid w:val="007F142A"/>
    <w:rsid w:val="007F4D7A"/>
    <w:rsid w:val="00801667"/>
    <w:rsid w:val="00803B1F"/>
    <w:rsid w:val="00811FA5"/>
    <w:rsid w:val="00813121"/>
    <w:rsid w:val="00814E3B"/>
    <w:rsid w:val="008162ED"/>
    <w:rsid w:val="00824B10"/>
    <w:rsid w:val="00827C0E"/>
    <w:rsid w:val="0083007C"/>
    <w:rsid w:val="00830584"/>
    <w:rsid w:val="0083091F"/>
    <w:rsid w:val="0083253A"/>
    <w:rsid w:val="00832907"/>
    <w:rsid w:val="00837C05"/>
    <w:rsid w:val="00840C58"/>
    <w:rsid w:val="00841110"/>
    <w:rsid w:val="00846E32"/>
    <w:rsid w:val="00851A9E"/>
    <w:rsid w:val="0085286D"/>
    <w:rsid w:val="00854074"/>
    <w:rsid w:val="00854E88"/>
    <w:rsid w:val="00855DD4"/>
    <w:rsid w:val="00861E95"/>
    <w:rsid w:val="00862E6F"/>
    <w:rsid w:val="00863707"/>
    <w:rsid w:val="008642A7"/>
    <w:rsid w:val="00864676"/>
    <w:rsid w:val="00865501"/>
    <w:rsid w:val="00865688"/>
    <w:rsid w:val="008720D9"/>
    <w:rsid w:val="00874B35"/>
    <w:rsid w:val="00875633"/>
    <w:rsid w:val="008769A6"/>
    <w:rsid w:val="00877659"/>
    <w:rsid w:val="00877E23"/>
    <w:rsid w:val="008844D1"/>
    <w:rsid w:val="008846F8"/>
    <w:rsid w:val="00890C9E"/>
    <w:rsid w:val="00891B49"/>
    <w:rsid w:val="00893930"/>
    <w:rsid w:val="008970FC"/>
    <w:rsid w:val="008971D8"/>
    <w:rsid w:val="00897EE6"/>
    <w:rsid w:val="008A06CA"/>
    <w:rsid w:val="008A1FB8"/>
    <w:rsid w:val="008A1FCB"/>
    <w:rsid w:val="008A6933"/>
    <w:rsid w:val="008B2169"/>
    <w:rsid w:val="008B3B9A"/>
    <w:rsid w:val="008B54B7"/>
    <w:rsid w:val="008C0196"/>
    <w:rsid w:val="008C22BB"/>
    <w:rsid w:val="008C50F4"/>
    <w:rsid w:val="008C7F1B"/>
    <w:rsid w:val="008D3D82"/>
    <w:rsid w:val="008F21C4"/>
    <w:rsid w:val="008F21D2"/>
    <w:rsid w:val="008F2415"/>
    <w:rsid w:val="008F360F"/>
    <w:rsid w:val="008F3C53"/>
    <w:rsid w:val="008F4C1D"/>
    <w:rsid w:val="008F7037"/>
    <w:rsid w:val="00906930"/>
    <w:rsid w:val="0090769D"/>
    <w:rsid w:val="00911FBF"/>
    <w:rsid w:val="00913B09"/>
    <w:rsid w:val="00917912"/>
    <w:rsid w:val="00930CD7"/>
    <w:rsid w:val="00931398"/>
    <w:rsid w:val="00933F79"/>
    <w:rsid w:val="00935A91"/>
    <w:rsid w:val="00936C56"/>
    <w:rsid w:val="009370A7"/>
    <w:rsid w:val="0093778E"/>
    <w:rsid w:val="009421E3"/>
    <w:rsid w:val="009474AE"/>
    <w:rsid w:val="0095020F"/>
    <w:rsid w:val="00950CA3"/>
    <w:rsid w:val="00955211"/>
    <w:rsid w:val="009573B4"/>
    <w:rsid w:val="00960AFB"/>
    <w:rsid w:val="0096199A"/>
    <w:rsid w:val="00962AD7"/>
    <w:rsid w:val="00966727"/>
    <w:rsid w:val="009717FD"/>
    <w:rsid w:val="009821CB"/>
    <w:rsid w:val="00983CFC"/>
    <w:rsid w:val="009847B9"/>
    <w:rsid w:val="00984CEB"/>
    <w:rsid w:val="00990FAB"/>
    <w:rsid w:val="00991EFA"/>
    <w:rsid w:val="00992050"/>
    <w:rsid w:val="00992C46"/>
    <w:rsid w:val="00992C9D"/>
    <w:rsid w:val="00994D94"/>
    <w:rsid w:val="0099540C"/>
    <w:rsid w:val="00995EFF"/>
    <w:rsid w:val="009979E1"/>
    <w:rsid w:val="009A060B"/>
    <w:rsid w:val="009A0D1E"/>
    <w:rsid w:val="009A15B5"/>
    <w:rsid w:val="009A62AE"/>
    <w:rsid w:val="009B1CA4"/>
    <w:rsid w:val="009B7BB6"/>
    <w:rsid w:val="009B7E0D"/>
    <w:rsid w:val="009C2FAE"/>
    <w:rsid w:val="009C43A2"/>
    <w:rsid w:val="009C558A"/>
    <w:rsid w:val="009D4AFD"/>
    <w:rsid w:val="009E1EF7"/>
    <w:rsid w:val="009E56BE"/>
    <w:rsid w:val="009F0594"/>
    <w:rsid w:val="009F0926"/>
    <w:rsid w:val="009F1170"/>
    <w:rsid w:val="009F35CF"/>
    <w:rsid w:val="009F7B7A"/>
    <w:rsid w:val="00A000F7"/>
    <w:rsid w:val="00A00F86"/>
    <w:rsid w:val="00A01527"/>
    <w:rsid w:val="00A04867"/>
    <w:rsid w:val="00A050A1"/>
    <w:rsid w:val="00A056B7"/>
    <w:rsid w:val="00A109BD"/>
    <w:rsid w:val="00A13081"/>
    <w:rsid w:val="00A1344C"/>
    <w:rsid w:val="00A147BB"/>
    <w:rsid w:val="00A15670"/>
    <w:rsid w:val="00A17E7E"/>
    <w:rsid w:val="00A228D5"/>
    <w:rsid w:val="00A30158"/>
    <w:rsid w:val="00A30616"/>
    <w:rsid w:val="00A30DBB"/>
    <w:rsid w:val="00A30FA4"/>
    <w:rsid w:val="00A33821"/>
    <w:rsid w:val="00A3487A"/>
    <w:rsid w:val="00A452B9"/>
    <w:rsid w:val="00A4711D"/>
    <w:rsid w:val="00A4718B"/>
    <w:rsid w:val="00A53889"/>
    <w:rsid w:val="00A56464"/>
    <w:rsid w:val="00A57A06"/>
    <w:rsid w:val="00A61189"/>
    <w:rsid w:val="00A614AA"/>
    <w:rsid w:val="00A63832"/>
    <w:rsid w:val="00A64710"/>
    <w:rsid w:val="00A64ADE"/>
    <w:rsid w:val="00A66EE9"/>
    <w:rsid w:val="00A73FE0"/>
    <w:rsid w:val="00A76C14"/>
    <w:rsid w:val="00A816CD"/>
    <w:rsid w:val="00A81E9B"/>
    <w:rsid w:val="00A84508"/>
    <w:rsid w:val="00A87733"/>
    <w:rsid w:val="00A90309"/>
    <w:rsid w:val="00A91883"/>
    <w:rsid w:val="00A934D6"/>
    <w:rsid w:val="00A95DF4"/>
    <w:rsid w:val="00A95FF0"/>
    <w:rsid w:val="00A96FD8"/>
    <w:rsid w:val="00AA24CE"/>
    <w:rsid w:val="00AA59B3"/>
    <w:rsid w:val="00AB012F"/>
    <w:rsid w:val="00AB264A"/>
    <w:rsid w:val="00AB3F99"/>
    <w:rsid w:val="00AB55DA"/>
    <w:rsid w:val="00AB6EB6"/>
    <w:rsid w:val="00AC0002"/>
    <w:rsid w:val="00AC31F4"/>
    <w:rsid w:val="00AC35C7"/>
    <w:rsid w:val="00AC578B"/>
    <w:rsid w:val="00AC7619"/>
    <w:rsid w:val="00AD3241"/>
    <w:rsid w:val="00AD3255"/>
    <w:rsid w:val="00AD3623"/>
    <w:rsid w:val="00AD3A7B"/>
    <w:rsid w:val="00AD5FD9"/>
    <w:rsid w:val="00AD64B4"/>
    <w:rsid w:val="00AD7A09"/>
    <w:rsid w:val="00AE0169"/>
    <w:rsid w:val="00AE762C"/>
    <w:rsid w:val="00AF2930"/>
    <w:rsid w:val="00AF60B3"/>
    <w:rsid w:val="00AF6514"/>
    <w:rsid w:val="00AF7465"/>
    <w:rsid w:val="00AF74F6"/>
    <w:rsid w:val="00B00272"/>
    <w:rsid w:val="00B0233D"/>
    <w:rsid w:val="00B04DC1"/>
    <w:rsid w:val="00B12528"/>
    <w:rsid w:val="00B143BD"/>
    <w:rsid w:val="00B1606D"/>
    <w:rsid w:val="00B16AB8"/>
    <w:rsid w:val="00B175B1"/>
    <w:rsid w:val="00B20BB6"/>
    <w:rsid w:val="00B232AD"/>
    <w:rsid w:val="00B23E7F"/>
    <w:rsid w:val="00B26408"/>
    <w:rsid w:val="00B26FBC"/>
    <w:rsid w:val="00B30B67"/>
    <w:rsid w:val="00B33661"/>
    <w:rsid w:val="00B365BC"/>
    <w:rsid w:val="00B37425"/>
    <w:rsid w:val="00B42A53"/>
    <w:rsid w:val="00B43995"/>
    <w:rsid w:val="00B44D6D"/>
    <w:rsid w:val="00B5153E"/>
    <w:rsid w:val="00B51666"/>
    <w:rsid w:val="00B529E2"/>
    <w:rsid w:val="00B55E88"/>
    <w:rsid w:val="00B61523"/>
    <w:rsid w:val="00B6183F"/>
    <w:rsid w:val="00B63FF1"/>
    <w:rsid w:val="00B64802"/>
    <w:rsid w:val="00B657FD"/>
    <w:rsid w:val="00B70E37"/>
    <w:rsid w:val="00B73FAB"/>
    <w:rsid w:val="00B80573"/>
    <w:rsid w:val="00B81B7D"/>
    <w:rsid w:val="00B8215B"/>
    <w:rsid w:val="00B90C3C"/>
    <w:rsid w:val="00B91E98"/>
    <w:rsid w:val="00B9397F"/>
    <w:rsid w:val="00B93C0D"/>
    <w:rsid w:val="00B94504"/>
    <w:rsid w:val="00BA07BF"/>
    <w:rsid w:val="00BA56C4"/>
    <w:rsid w:val="00BA7FCD"/>
    <w:rsid w:val="00BB3BE8"/>
    <w:rsid w:val="00BB53D5"/>
    <w:rsid w:val="00BB6481"/>
    <w:rsid w:val="00BB75D9"/>
    <w:rsid w:val="00BB778F"/>
    <w:rsid w:val="00BC0E93"/>
    <w:rsid w:val="00BC557F"/>
    <w:rsid w:val="00BC707F"/>
    <w:rsid w:val="00BD1F5B"/>
    <w:rsid w:val="00BD21E4"/>
    <w:rsid w:val="00BD297E"/>
    <w:rsid w:val="00BD482E"/>
    <w:rsid w:val="00BD4D25"/>
    <w:rsid w:val="00BD55C7"/>
    <w:rsid w:val="00BD567A"/>
    <w:rsid w:val="00BE104C"/>
    <w:rsid w:val="00BE1695"/>
    <w:rsid w:val="00BE1F32"/>
    <w:rsid w:val="00BE4136"/>
    <w:rsid w:val="00BE4339"/>
    <w:rsid w:val="00BE5309"/>
    <w:rsid w:val="00BF2B24"/>
    <w:rsid w:val="00BF7C62"/>
    <w:rsid w:val="00C01AE2"/>
    <w:rsid w:val="00C01B13"/>
    <w:rsid w:val="00C04267"/>
    <w:rsid w:val="00C05C24"/>
    <w:rsid w:val="00C1013C"/>
    <w:rsid w:val="00C153A6"/>
    <w:rsid w:val="00C173EE"/>
    <w:rsid w:val="00C30A01"/>
    <w:rsid w:val="00C32939"/>
    <w:rsid w:val="00C378B4"/>
    <w:rsid w:val="00C43BE1"/>
    <w:rsid w:val="00C458AC"/>
    <w:rsid w:val="00C50036"/>
    <w:rsid w:val="00C51F2E"/>
    <w:rsid w:val="00C53034"/>
    <w:rsid w:val="00C53D48"/>
    <w:rsid w:val="00C54CA3"/>
    <w:rsid w:val="00C56169"/>
    <w:rsid w:val="00C61038"/>
    <w:rsid w:val="00C63B68"/>
    <w:rsid w:val="00C64D73"/>
    <w:rsid w:val="00C656A4"/>
    <w:rsid w:val="00C702A6"/>
    <w:rsid w:val="00C71AE2"/>
    <w:rsid w:val="00C77384"/>
    <w:rsid w:val="00C80A34"/>
    <w:rsid w:val="00C80FC3"/>
    <w:rsid w:val="00C83E2E"/>
    <w:rsid w:val="00C83F9E"/>
    <w:rsid w:val="00C90A1B"/>
    <w:rsid w:val="00C91489"/>
    <w:rsid w:val="00C93542"/>
    <w:rsid w:val="00C943BB"/>
    <w:rsid w:val="00C95339"/>
    <w:rsid w:val="00C95525"/>
    <w:rsid w:val="00CA0D58"/>
    <w:rsid w:val="00CA6C2C"/>
    <w:rsid w:val="00CB6A90"/>
    <w:rsid w:val="00CC17A9"/>
    <w:rsid w:val="00CC6D08"/>
    <w:rsid w:val="00CD3E49"/>
    <w:rsid w:val="00CD48E5"/>
    <w:rsid w:val="00CD55CD"/>
    <w:rsid w:val="00CD6537"/>
    <w:rsid w:val="00CD7565"/>
    <w:rsid w:val="00CE783B"/>
    <w:rsid w:val="00CF47EF"/>
    <w:rsid w:val="00CF506D"/>
    <w:rsid w:val="00D06DE9"/>
    <w:rsid w:val="00D100D1"/>
    <w:rsid w:val="00D13F89"/>
    <w:rsid w:val="00D156E4"/>
    <w:rsid w:val="00D16702"/>
    <w:rsid w:val="00D2326C"/>
    <w:rsid w:val="00D25DD5"/>
    <w:rsid w:val="00D26887"/>
    <w:rsid w:val="00D320E4"/>
    <w:rsid w:val="00D324AE"/>
    <w:rsid w:val="00D34519"/>
    <w:rsid w:val="00D34F9B"/>
    <w:rsid w:val="00D3546B"/>
    <w:rsid w:val="00D35C71"/>
    <w:rsid w:val="00D410CB"/>
    <w:rsid w:val="00D41143"/>
    <w:rsid w:val="00D414B3"/>
    <w:rsid w:val="00D41877"/>
    <w:rsid w:val="00D54941"/>
    <w:rsid w:val="00D54EF3"/>
    <w:rsid w:val="00D56B3A"/>
    <w:rsid w:val="00D6140E"/>
    <w:rsid w:val="00D705A2"/>
    <w:rsid w:val="00D77553"/>
    <w:rsid w:val="00D82FCB"/>
    <w:rsid w:val="00D8302A"/>
    <w:rsid w:val="00D921F3"/>
    <w:rsid w:val="00DA28CC"/>
    <w:rsid w:val="00DA4AD2"/>
    <w:rsid w:val="00DA4BC0"/>
    <w:rsid w:val="00DA5150"/>
    <w:rsid w:val="00DB5441"/>
    <w:rsid w:val="00DB5801"/>
    <w:rsid w:val="00DC08D1"/>
    <w:rsid w:val="00DC0C07"/>
    <w:rsid w:val="00DC34E6"/>
    <w:rsid w:val="00DC5C55"/>
    <w:rsid w:val="00DC63C5"/>
    <w:rsid w:val="00DC753D"/>
    <w:rsid w:val="00DD1203"/>
    <w:rsid w:val="00DD1FD5"/>
    <w:rsid w:val="00DD3116"/>
    <w:rsid w:val="00DE11DF"/>
    <w:rsid w:val="00DE26CC"/>
    <w:rsid w:val="00DE4B50"/>
    <w:rsid w:val="00DE55AB"/>
    <w:rsid w:val="00DE6095"/>
    <w:rsid w:val="00DE6B13"/>
    <w:rsid w:val="00DF093C"/>
    <w:rsid w:val="00DF0F5E"/>
    <w:rsid w:val="00DF2A5D"/>
    <w:rsid w:val="00DF3934"/>
    <w:rsid w:val="00DF5210"/>
    <w:rsid w:val="00E006AF"/>
    <w:rsid w:val="00E02308"/>
    <w:rsid w:val="00E02EF1"/>
    <w:rsid w:val="00E033E9"/>
    <w:rsid w:val="00E046AE"/>
    <w:rsid w:val="00E0508A"/>
    <w:rsid w:val="00E131B0"/>
    <w:rsid w:val="00E22D08"/>
    <w:rsid w:val="00E232C1"/>
    <w:rsid w:val="00E2404D"/>
    <w:rsid w:val="00E2694D"/>
    <w:rsid w:val="00E26CA2"/>
    <w:rsid w:val="00E33876"/>
    <w:rsid w:val="00E42F9F"/>
    <w:rsid w:val="00E43541"/>
    <w:rsid w:val="00E4637A"/>
    <w:rsid w:val="00E51F1A"/>
    <w:rsid w:val="00E539EA"/>
    <w:rsid w:val="00E60BFB"/>
    <w:rsid w:val="00E61752"/>
    <w:rsid w:val="00E6505C"/>
    <w:rsid w:val="00E66B9A"/>
    <w:rsid w:val="00E71222"/>
    <w:rsid w:val="00E71DAB"/>
    <w:rsid w:val="00E73A57"/>
    <w:rsid w:val="00E74D90"/>
    <w:rsid w:val="00E7554E"/>
    <w:rsid w:val="00E7721E"/>
    <w:rsid w:val="00E77C8B"/>
    <w:rsid w:val="00E8528B"/>
    <w:rsid w:val="00E85C8D"/>
    <w:rsid w:val="00E95666"/>
    <w:rsid w:val="00E964F0"/>
    <w:rsid w:val="00E973D1"/>
    <w:rsid w:val="00EA0497"/>
    <w:rsid w:val="00EB0A9E"/>
    <w:rsid w:val="00EB51C9"/>
    <w:rsid w:val="00EB63F9"/>
    <w:rsid w:val="00EB6CB6"/>
    <w:rsid w:val="00EB785D"/>
    <w:rsid w:val="00EB7F9F"/>
    <w:rsid w:val="00EC1F23"/>
    <w:rsid w:val="00EC3609"/>
    <w:rsid w:val="00EC7177"/>
    <w:rsid w:val="00ED05C2"/>
    <w:rsid w:val="00ED27FE"/>
    <w:rsid w:val="00EE4905"/>
    <w:rsid w:val="00EE612E"/>
    <w:rsid w:val="00EF0E39"/>
    <w:rsid w:val="00EF70BC"/>
    <w:rsid w:val="00EF7748"/>
    <w:rsid w:val="00EF7E51"/>
    <w:rsid w:val="00F00508"/>
    <w:rsid w:val="00F01309"/>
    <w:rsid w:val="00F015AA"/>
    <w:rsid w:val="00F03A11"/>
    <w:rsid w:val="00F044EC"/>
    <w:rsid w:val="00F153AC"/>
    <w:rsid w:val="00F16D3D"/>
    <w:rsid w:val="00F17DC2"/>
    <w:rsid w:val="00F2250B"/>
    <w:rsid w:val="00F23B84"/>
    <w:rsid w:val="00F26A1C"/>
    <w:rsid w:val="00F2745D"/>
    <w:rsid w:val="00F31416"/>
    <w:rsid w:val="00F31C05"/>
    <w:rsid w:val="00F3385A"/>
    <w:rsid w:val="00F338EB"/>
    <w:rsid w:val="00F3674B"/>
    <w:rsid w:val="00F37703"/>
    <w:rsid w:val="00F40DFD"/>
    <w:rsid w:val="00F42BAB"/>
    <w:rsid w:val="00F47A1E"/>
    <w:rsid w:val="00F52A52"/>
    <w:rsid w:val="00F52A61"/>
    <w:rsid w:val="00F52DCA"/>
    <w:rsid w:val="00F53297"/>
    <w:rsid w:val="00F542D3"/>
    <w:rsid w:val="00F55EA1"/>
    <w:rsid w:val="00F562AB"/>
    <w:rsid w:val="00F57048"/>
    <w:rsid w:val="00F61BC5"/>
    <w:rsid w:val="00F63F8D"/>
    <w:rsid w:val="00F66492"/>
    <w:rsid w:val="00F7042A"/>
    <w:rsid w:val="00F70B28"/>
    <w:rsid w:val="00F7206E"/>
    <w:rsid w:val="00F7458F"/>
    <w:rsid w:val="00F75A0B"/>
    <w:rsid w:val="00F763F6"/>
    <w:rsid w:val="00F81D10"/>
    <w:rsid w:val="00F84596"/>
    <w:rsid w:val="00F876F4"/>
    <w:rsid w:val="00F923F7"/>
    <w:rsid w:val="00F938DF"/>
    <w:rsid w:val="00F93E17"/>
    <w:rsid w:val="00F9444A"/>
    <w:rsid w:val="00FA1CAA"/>
    <w:rsid w:val="00FA232C"/>
    <w:rsid w:val="00FA2C2D"/>
    <w:rsid w:val="00FA479D"/>
    <w:rsid w:val="00FA5363"/>
    <w:rsid w:val="00FA5BE3"/>
    <w:rsid w:val="00FA65D5"/>
    <w:rsid w:val="00FB1C1E"/>
    <w:rsid w:val="00FB5FD2"/>
    <w:rsid w:val="00FC6517"/>
    <w:rsid w:val="00FC78A6"/>
    <w:rsid w:val="00FD0590"/>
    <w:rsid w:val="00FD06E8"/>
    <w:rsid w:val="00FD38F1"/>
    <w:rsid w:val="00FD51CA"/>
    <w:rsid w:val="00FD57D1"/>
    <w:rsid w:val="00FD5976"/>
    <w:rsid w:val="00FE1FF9"/>
    <w:rsid w:val="00FE22AE"/>
    <w:rsid w:val="00FE715E"/>
    <w:rsid w:val="00FF4BE0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E30F3-4C58-433C-8972-73CFDE92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366"/>
    <w:pPr>
      <w:keepNext/>
      <w:keepLines/>
      <w:spacing w:before="240" w:after="0"/>
      <w:outlineLvl w:val="0"/>
    </w:pPr>
    <w:rPr>
      <w:rFonts w:eastAsiaTheme="majorEastAsia" w:cstheme="majorBidi"/>
      <w:b/>
      <w:color w:val="4472C4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36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366"/>
    <w:pPr>
      <w:keepNext/>
      <w:keepLines/>
      <w:spacing w:before="40" w:after="0"/>
      <w:outlineLvl w:val="2"/>
    </w:pPr>
    <w:rPr>
      <w:rFonts w:eastAsiaTheme="majorEastAsia" w:cstheme="majorBidi"/>
      <w:b/>
      <w:color w:val="3B3838" w:themeColor="background2" w:themeShade="4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BC"/>
    <w:pPr>
      <w:keepNext/>
      <w:keepLines/>
      <w:spacing w:before="40" w:after="0"/>
      <w:outlineLvl w:val="3"/>
    </w:pPr>
    <w:rPr>
      <w:rFonts w:eastAsiaTheme="majorEastAsia" w:cstheme="majorBidi"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A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0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5366"/>
    <w:rPr>
      <w:rFonts w:eastAsiaTheme="majorEastAsia" w:cstheme="majorBidi"/>
      <w:b/>
      <w:color w:val="4472C4" w:themeColor="accent5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366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366"/>
    <w:rPr>
      <w:rFonts w:eastAsiaTheme="majorEastAsia" w:cstheme="majorBidi"/>
      <w:b/>
      <w:color w:val="3B3838" w:themeColor="background2" w:themeShade="4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6FBC"/>
    <w:rPr>
      <w:rFonts w:eastAsiaTheme="majorEastAsia" w:cstheme="majorBidi"/>
      <w:i/>
      <w:iC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6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56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6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56A4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FD5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51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wjs/nw.js/wiki/Manifest-form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B9D3C-ACAE-49EF-9D38-DBE1B453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Ajmal, Muhammad Sohaib</dc:creator>
  <cp:keywords/>
  <dc:description/>
  <cp:lastModifiedBy>Elias, Bassem</cp:lastModifiedBy>
  <cp:revision>5</cp:revision>
  <dcterms:created xsi:type="dcterms:W3CDTF">2015-04-23T23:16:00Z</dcterms:created>
  <dcterms:modified xsi:type="dcterms:W3CDTF">2015-04-24T00:14:00Z</dcterms:modified>
</cp:coreProperties>
</file>